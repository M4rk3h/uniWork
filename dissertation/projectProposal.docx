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210" w:rsidRPr="009A25D9" w:rsidRDefault="009E4925">
      <w:pPr>
        <w:pStyle w:val="Standard"/>
        <w:spacing w:line="264" w:lineRule="auto"/>
        <w:rPr>
          <w:rFonts w:ascii="Times New Roman" w:hAnsi="Times New Roman" w:cs="Times New Roman"/>
          <w:szCs w:val="24"/>
        </w:rPr>
      </w:pPr>
      <w:r w:rsidRPr="009A25D9">
        <w:rPr>
          <w:rFonts w:ascii="Times New Roman" w:eastAsia="Roboto Bold" w:hAnsi="Times New Roman" w:cs="Times New Roman"/>
          <w:b/>
          <w:szCs w:val="24"/>
        </w:rPr>
        <w:t>Project Title:</w:t>
      </w:r>
    </w:p>
    <w:p w:rsidR="00E07210" w:rsidRPr="009A25D9" w:rsidRDefault="009E4925">
      <w:pPr>
        <w:pStyle w:val="Standard"/>
        <w:rPr>
          <w:rFonts w:ascii="Times New Roman" w:hAnsi="Times New Roman" w:cs="Times New Roman"/>
          <w:szCs w:val="24"/>
        </w:rPr>
      </w:pPr>
      <w:r w:rsidRPr="009A25D9">
        <w:rPr>
          <w:rFonts w:ascii="Times New Roman" w:hAnsi="Times New Roman" w:cs="Times New Roman"/>
          <w:szCs w:val="24"/>
        </w:rPr>
        <w:t>To determine whether there is a link between the sentiment of a</w:t>
      </w:r>
      <w:r w:rsidR="00054853" w:rsidRPr="009A25D9">
        <w:rPr>
          <w:rFonts w:ascii="Times New Roman" w:hAnsi="Times New Roman" w:cs="Times New Roman"/>
          <w:szCs w:val="24"/>
        </w:rPr>
        <w:t xml:space="preserve"> </w:t>
      </w:r>
      <w:r w:rsidRPr="009A25D9">
        <w:rPr>
          <w:rFonts w:ascii="Times New Roman" w:hAnsi="Times New Roman" w:cs="Times New Roman"/>
          <w:szCs w:val="24"/>
        </w:rPr>
        <w:t>TV show and the viewer ratings.</w:t>
      </w:r>
    </w:p>
    <w:p w:rsidR="00E07210" w:rsidRPr="009A25D9" w:rsidRDefault="009E4925">
      <w:pPr>
        <w:pStyle w:val="Standard"/>
        <w:rPr>
          <w:rFonts w:ascii="Times New Roman" w:hAnsi="Times New Roman" w:cs="Times New Roman"/>
          <w:szCs w:val="24"/>
        </w:rPr>
      </w:pPr>
      <w:r w:rsidRPr="009A25D9">
        <w:rPr>
          <w:rFonts w:ascii="Times New Roman" w:eastAsia="Carlito Bold" w:hAnsi="Times New Roman" w:cs="Times New Roman"/>
          <w:b/>
          <w:szCs w:val="24"/>
        </w:rPr>
        <w:t xml:space="preserve"> </w:t>
      </w:r>
    </w:p>
    <w:p w:rsidR="00E07210" w:rsidRPr="009A25D9" w:rsidRDefault="009E4925">
      <w:pPr>
        <w:pStyle w:val="Standard"/>
        <w:rPr>
          <w:rFonts w:ascii="Times New Roman" w:hAnsi="Times New Roman" w:cs="Times New Roman"/>
          <w:szCs w:val="24"/>
        </w:rPr>
      </w:pPr>
      <w:r w:rsidRPr="009A25D9">
        <w:rPr>
          <w:rFonts w:ascii="Times New Roman" w:eastAsia="Roboto Bold" w:hAnsi="Times New Roman" w:cs="Times New Roman"/>
          <w:b/>
          <w:szCs w:val="24"/>
        </w:rPr>
        <w:t>Student:</w:t>
      </w:r>
    </w:p>
    <w:p w:rsidR="00E07210" w:rsidRPr="009A25D9" w:rsidRDefault="009E4925">
      <w:pPr>
        <w:pStyle w:val="Standard"/>
        <w:rPr>
          <w:rFonts w:ascii="Times New Roman" w:hAnsi="Times New Roman" w:cs="Times New Roman"/>
          <w:szCs w:val="24"/>
        </w:rPr>
      </w:pPr>
      <w:r w:rsidRPr="009A25D9">
        <w:rPr>
          <w:rFonts w:ascii="Times New Roman" w:hAnsi="Times New Roman" w:cs="Times New Roman"/>
          <w:szCs w:val="24"/>
        </w:rPr>
        <w:t>Mark Baber - 17076749</w:t>
      </w:r>
    </w:p>
    <w:p w:rsidR="00E07210" w:rsidRPr="009A25D9" w:rsidRDefault="00E07210">
      <w:pPr>
        <w:pStyle w:val="Standard"/>
        <w:rPr>
          <w:rFonts w:ascii="Times New Roman" w:eastAsia="Roboto Bold" w:hAnsi="Times New Roman" w:cs="Times New Roman"/>
          <w:b/>
          <w:smallCaps/>
          <w:szCs w:val="24"/>
          <w:vertAlign w:val="superscript"/>
        </w:rPr>
      </w:pPr>
    </w:p>
    <w:p w:rsidR="00E07210" w:rsidRPr="009A25D9" w:rsidRDefault="009E4925">
      <w:pPr>
        <w:pStyle w:val="Standard"/>
        <w:rPr>
          <w:rFonts w:ascii="Times New Roman" w:hAnsi="Times New Roman" w:cs="Times New Roman"/>
          <w:szCs w:val="24"/>
        </w:rPr>
      </w:pPr>
      <w:r w:rsidRPr="009A25D9">
        <w:rPr>
          <w:rFonts w:ascii="Times New Roman" w:eastAsia="Roboto Bold" w:hAnsi="Times New Roman" w:cs="Times New Roman"/>
          <w:b/>
          <w:szCs w:val="24"/>
        </w:rPr>
        <w:t>Supervisor:</w:t>
      </w:r>
    </w:p>
    <w:p w:rsidR="00E07210" w:rsidRPr="009A25D9" w:rsidRDefault="009E4925">
      <w:pPr>
        <w:pStyle w:val="Standard"/>
        <w:rPr>
          <w:rFonts w:ascii="Times New Roman" w:hAnsi="Times New Roman" w:cs="Times New Roman"/>
          <w:szCs w:val="24"/>
        </w:rPr>
      </w:pPr>
      <w:r w:rsidRPr="009A25D9">
        <w:rPr>
          <w:rFonts w:ascii="Times New Roman" w:eastAsia="Roboto Bold" w:hAnsi="Times New Roman" w:cs="Times New Roman"/>
          <w:szCs w:val="24"/>
        </w:rPr>
        <w:t>Dr Paul Jarvis</w:t>
      </w:r>
    </w:p>
    <w:p w:rsidR="00E07210" w:rsidRPr="009A25D9" w:rsidRDefault="009E4925">
      <w:pPr>
        <w:pStyle w:val="Standard"/>
        <w:rPr>
          <w:rFonts w:ascii="Times New Roman" w:hAnsi="Times New Roman" w:cs="Times New Roman"/>
          <w:szCs w:val="24"/>
        </w:rPr>
      </w:pPr>
      <w:r w:rsidRPr="009A25D9">
        <w:rPr>
          <w:rFonts w:ascii="Times New Roman" w:eastAsia="Liberation Serif Regular" w:hAnsi="Times New Roman" w:cs="Times New Roman"/>
          <w:szCs w:val="24"/>
        </w:rPr>
        <w:t xml:space="preserve"> </w:t>
      </w:r>
    </w:p>
    <w:p w:rsidR="00E07210" w:rsidRPr="009A25D9" w:rsidRDefault="009E4925">
      <w:pPr>
        <w:pStyle w:val="Standard"/>
        <w:rPr>
          <w:rFonts w:ascii="Times New Roman" w:hAnsi="Times New Roman" w:cs="Times New Roman"/>
        </w:rPr>
      </w:pPr>
      <w:r w:rsidRPr="009A25D9">
        <w:rPr>
          <w:rFonts w:ascii="Times New Roman" w:eastAsia="Carlito Bold" w:hAnsi="Times New Roman" w:cs="Times New Roman"/>
          <w:b/>
          <w:szCs w:val="24"/>
        </w:rPr>
        <w:t xml:space="preserve">Introduction: </w:t>
      </w:r>
      <w:r w:rsidRPr="009A25D9">
        <w:rPr>
          <w:rFonts w:ascii="Times New Roman" w:hAnsi="Times New Roman" w:cs="Times New Roman"/>
          <w:szCs w:val="24"/>
        </w:rPr>
        <w:t xml:space="preserve">In this project I am going to use sentiment analysis to determine if there is a link between the sentiment of a television shows episode and its review score. </w:t>
      </w:r>
    </w:p>
    <w:p w:rsidR="008157B4" w:rsidRPr="009A25D9" w:rsidRDefault="009E4925">
      <w:pPr>
        <w:pStyle w:val="Standard"/>
        <w:rPr>
          <w:rFonts w:ascii="Times New Roman" w:hAnsi="Times New Roman" w:cs="Times New Roman"/>
          <w:szCs w:val="24"/>
        </w:rPr>
      </w:pPr>
      <w:r w:rsidRPr="009A25D9">
        <w:rPr>
          <w:rFonts w:ascii="Times New Roman" w:hAnsi="Times New Roman" w:cs="Times New Roman"/>
          <w:szCs w:val="24"/>
        </w:rPr>
        <w:t xml:space="preserve">I will also carry out some investigation into web scraping data and reviews from </w:t>
      </w:r>
      <w:r w:rsidR="008157B4" w:rsidRPr="009A25D9">
        <w:rPr>
          <w:rFonts w:ascii="Times New Roman" w:hAnsi="Times New Roman" w:cs="Times New Roman"/>
          <w:szCs w:val="24"/>
        </w:rPr>
        <w:t>public domain websites (</w:t>
      </w:r>
      <w:r w:rsidRPr="009A25D9">
        <w:rPr>
          <w:rFonts w:ascii="Times New Roman" w:hAnsi="Times New Roman" w:cs="Times New Roman"/>
          <w:szCs w:val="24"/>
        </w:rPr>
        <w:t>depending on the scope of this project</w:t>
      </w:r>
      <w:r w:rsidR="008157B4" w:rsidRPr="009A25D9">
        <w:rPr>
          <w:rFonts w:ascii="Times New Roman" w:hAnsi="Times New Roman" w:cs="Times New Roman"/>
          <w:szCs w:val="24"/>
        </w:rPr>
        <w:t>)</w:t>
      </w:r>
      <w:r w:rsidRPr="009A25D9">
        <w:rPr>
          <w:rFonts w:ascii="Times New Roman" w:hAnsi="Times New Roman" w:cs="Times New Roman"/>
          <w:szCs w:val="24"/>
        </w:rPr>
        <w:t xml:space="preserve">. </w:t>
      </w:r>
    </w:p>
    <w:p w:rsidR="00594DAC" w:rsidRPr="009A25D9" w:rsidRDefault="00594DAC">
      <w:pPr>
        <w:pStyle w:val="Standard"/>
        <w:rPr>
          <w:rFonts w:ascii="Times New Roman" w:hAnsi="Times New Roman" w:cs="Times New Roman"/>
          <w:szCs w:val="24"/>
        </w:rPr>
      </w:pPr>
    </w:p>
    <w:p w:rsidR="00E07210" w:rsidRPr="009A25D9" w:rsidRDefault="009E4925">
      <w:pPr>
        <w:pStyle w:val="Standard"/>
        <w:rPr>
          <w:rFonts w:ascii="Times New Roman" w:hAnsi="Times New Roman" w:cs="Times New Roman"/>
        </w:rPr>
      </w:pPr>
      <w:r w:rsidRPr="009A25D9">
        <w:rPr>
          <w:rFonts w:ascii="Times New Roman" w:hAnsi="Times New Roman" w:cs="Times New Roman"/>
          <w:szCs w:val="24"/>
        </w:rPr>
        <w:t>A literature review of the Scopus database wasn’t able to find any literature about this topic, meaning it could be an under-explored area. By researching this area, I can add to the academic literature while also developing a method that could work for practitioners in the area.</w:t>
      </w:r>
    </w:p>
    <w:p w:rsidR="00E07210" w:rsidRPr="009A25D9" w:rsidRDefault="00E07210">
      <w:pPr>
        <w:pStyle w:val="Standard"/>
        <w:rPr>
          <w:rFonts w:ascii="Times New Roman" w:hAnsi="Times New Roman" w:cs="Times New Roman"/>
          <w:szCs w:val="24"/>
        </w:rPr>
      </w:pPr>
    </w:p>
    <w:p w:rsidR="00E07210" w:rsidRPr="009A25D9" w:rsidRDefault="009E4925">
      <w:pPr>
        <w:pStyle w:val="Standard"/>
        <w:spacing w:line="264" w:lineRule="auto"/>
        <w:jc w:val="both"/>
        <w:rPr>
          <w:rFonts w:ascii="Times New Roman" w:hAnsi="Times New Roman" w:cs="Times New Roman"/>
          <w:szCs w:val="24"/>
        </w:rPr>
      </w:pPr>
      <w:r w:rsidRPr="009A25D9">
        <w:rPr>
          <w:rFonts w:ascii="Times New Roman" w:eastAsia="Carlito Bold" w:hAnsi="Times New Roman" w:cs="Times New Roman"/>
          <w:b/>
          <w:szCs w:val="24"/>
        </w:rPr>
        <w:t>Background:</w:t>
      </w:r>
    </w:p>
    <w:p w:rsidR="00E07210" w:rsidRPr="009A25D9" w:rsidRDefault="009E4925">
      <w:pPr>
        <w:pStyle w:val="Standard"/>
        <w:spacing w:line="264" w:lineRule="auto"/>
        <w:jc w:val="both"/>
        <w:rPr>
          <w:rFonts w:ascii="Times New Roman" w:eastAsia="Carlito Bold" w:hAnsi="Times New Roman" w:cs="Times New Roman"/>
          <w:szCs w:val="24"/>
        </w:rPr>
      </w:pPr>
      <w:r w:rsidRPr="009A25D9">
        <w:rPr>
          <w:rFonts w:ascii="Times New Roman" w:eastAsia="Carlito Bold" w:hAnsi="Times New Roman" w:cs="Times New Roman"/>
          <w:szCs w:val="24"/>
        </w:rPr>
        <w:t xml:space="preserve">At this point in time there are many television shows being commissioned for first and repeat seasons. People can watch this on multiple platforms such as Netflix, Prime or normal TV and advertisers can choose where to advertise based on factors such as the popularity of the show. The popularity of the show could be determined in multiple ways, but ratings is a clear way of demonstrating popularity. Websites such as rottentomatoes.com show scores determined by critics as well as scores voted for by an audience. This data could be a way to assess a popularity of a show. Combining this with sentiment analysis of individual episodes will demonstrate if there is a link between the sentiment and popularity. </w:t>
      </w:r>
    </w:p>
    <w:p w:rsidR="00E07210" w:rsidRPr="009A25D9" w:rsidRDefault="00E07210">
      <w:pPr>
        <w:pStyle w:val="Standard"/>
        <w:spacing w:line="264" w:lineRule="auto"/>
        <w:jc w:val="both"/>
        <w:rPr>
          <w:rFonts w:ascii="Times New Roman" w:eastAsia="Carlito Bold" w:hAnsi="Times New Roman" w:cs="Times New Roman"/>
          <w:szCs w:val="24"/>
        </w:rPr>
      </w:pPr>
    </w:p>
    <w:p w:rsidR="00E07210" w:rsidRPr="009A25D9" w:rsidRDefault="009E4925">
      <w:pPr>
        <w:pStyle w:val="Standard"/>
        <w:spacing w:line="264" w:lineRule="auto"/>
        <w:jc w:val="both"/>
        <w:rPr>
          <w:rFonts w:ascii="Times New Roman" w:eastAsia="Carlito Bold" w:hAnsi="Times New Roman" w:cs="Times New Roman"/>
          <w:b/>
          <w:szCs w:val="24"/>
        </w:rPr>
      </w:pPr>
      <w:r w:rsidRPr="009A25D9">
        <w:rPr>
          <w:rFonts w:ascii="Times New Roman" w:eastAsia="Carlito Bold" w:hAnsi="Times New Roman" w:cs="Times New Roman"/>
          <w:b/>
          <w:szCs w:val="24"/>
        </w:rPr>
        <w:t>Rationale and Justification:</w:t>
      </w:r>
    </w:p>
    <w:p w:rsidR="00E07210" w:rsidRPr="009A25D9" w:rsidRDefault="009E4925">
      <w:pPr>
        <w:pStyle w:val="Standard"/>
        <w:spacing w:line="264" w:lineRule="auto"/>
        <w:jc w:val="both"/>
        <w:rPr>
          <w:rFonts w:ascii="Times New Roman" w:eastAsia="Carlito Bold" w:hAnsi="Times New Roman" w:cs="Times New Roman"/>
          <w:szCs w:val="24"/>
        </w:rPr>
      </w:pPr>
      <w:r w:rsidRPr="009A25D9">
        <w:rPr>
          <w:rFonts w:ascii="Times New Roman" w:eastAsia="Carlito Bold" w:hAnsi="Times New Roman" w:cs="Times New Roman"/>
          <w:szCs w:val="24"/>
        </w:rPr>
        <w:t xml:space="preserve">As stated above there is no easily available literature on this subject, therefore carrying out the research can add value for practitioners and academics. </w:t>
      </w:r>
      <w:ins w:id="0" w:author="Paul Jarvis" w:date="2019-10-22T09:03:00Z">
        <w:r w:rsidR="00C92028">
          <w:rPr>
            <w:rFonts w:ascii="Times New Roman" w:eastAsia="Carlito Bold" w:hAnsi="Times New Roman" w:cs="Times New Roman"/>
            <w:szCs w:val="24"/>
          </w:rPr>
          <w:t>[</w:t>
        </w:r>
        <w:proofErr w:type="gramStart"/>
        <w:r w:rsidR="00C92028">
          <w:rPr>
            <w:rFonts w:ascii="Times New Roman" w:eastAsia="Carlito Bold" w:hAnsi="Times New Roman" w:cs="Times New Roman"/>
            <w:szCs w:val="24"/>
          </w:rPr>
          <w:t>add</w:t>
        </w:r>
        <w:proofErr w:type="gramEnd"/>
        <w:r w:rsidR="00C92028">
          <w:rPr>
            <w:rFonts w:ascii="Times New Roman" w:eastAsia="Carlito Bold" w:hAnsi="Times New Roman" w:cs="Times New Roman"/>
            <w:szCs w:val="24"/>
          </w:rPr>
          <w:t xml:space="preserve"> more about the technical merits of what you are going to do. What skills are you going to put into practice?]</w:t>
        </w:r>
      </w:ins>
    </w:p>
    <w:p w:rsidR="00E07210" w:rsidRPr="009A25D9" w:rsidRDefault="00E07210">
      <w:pPr>
        <w:pStyle w:val="Standard"/>
        <w:spacing w:line="264" w:lineRule="auto"/>
        <w:jc w:val="both"/>
        <w:rPr>
          <w:rFonts w:ascii="Times New Roman" w:eastAsia="Carlito Regular" w:hAnsi="Times New Roman" w:cs="Times New Roman"/>
          <w:smallCaps/>
          <w:szCs w:val="24"/>
          <w:vertAlign w:val="superscript"/>
        </w:rPr>
      </w:pPr>
    </w:p>
    <w:p w:rsidR="00E07210" w:rsidRPr="009A25D9" w:rsidRDefault="009E4925">
      <w:pPr>
        <w:pStyle w:val="Standard"/>
        <w:spacing w:line="264" w:lineRule="auto"/>
        <w:rPr>
          <w:rFonts w:ascii="Times New Roman" w:hAnsi="Times New Roman" w:cs="Times New Roman"/>
          <w:szCs w:val="24"/>
        </w:rPr>
      </w:pPr>
      <w:r w:rsidRPr="009A25D9">
        <w:rPr>
          <w:rFonts w:ascii="Times New Roman" w:eastAsia="Carlito Bold" w:hAnsi="Times New Roman" w:cs="Times New Roman"/>
          <w:b/>
          <w:szCs w:val="24"/>
        </w:rPr>
        <w:t>Overall Objective:</w:t>
      </w:r>
    </w:p>
    <w:p w:rsidR="009A25D9" w:rsidRPr="009A25D9" w:rsidRDefault="009A25D9">
      <w:pPr>
        <w:pStyle w:val="Standard"/>
        <w:rPr>
          <w:rFonts w:ascii="Times New Roman" w:hAnsi="Times New Roman" w:cs="Times New Roman"/>
          <w:szCs w:val="24"/>
        </w:rPr>
      </w:pPr>
      <w:r w:rsidRPr="009A25D9">
        <w:rPr>
          <w:rFonts w:ascii="Times New Roman" w:hAnsi="Times New Roman" w:cs="Times New Roman"/>
          <w:szCs w:val="24"/>
        </w:rPr>
        <w:t>To determine whether there is a link between the sentiment of a TV show and the viewer ratings.</w:t>
      </w:r>
    </w:p>
    <w:p w:rsidR="009A25D9" w:rsidRPr="009A25D9" w:rsidRDefault="009A25D9">
      <w:pPr>
        <w:widowControl/>
        <w:suppressAutoHyphens w:val="0"/>
        <w:textAlignment w:val="auto"/>
        <w:rPr>
          <w:rFonts w:ascii="Times New Roman" w:hAnsi="Times New Roman" w:cs="Times New Roman"/>
          <w:szCs w:val="24"/>
        </w:rPr>
      </w:pPr>
      <w:r w:rsidRPr="009A25D9">
        <w:rPr>
          <w:rFonts w:ascii="Times New Roman" w:hAnsi="Times New Roman" w:cs="Times New Roman"/>
          <w:szCs w:val="24"/>
        </w:rPr>
        <w:br w:type="page"/>
      </w:r>
    </w:p>
    <w:p w:rsidR="00E07210" w:rsidRPr="009A25D9" w:rsidRDefault="009E4925">
      <w:pPr>
        <w:pStyle w:val="Standard"/>
        <w:rPr>
          <w:rFonts w:ascii="Times New Roman" w:hAnsi="Times New Roman" w:cs="Times New Roman"/>
          <w:szCs w:val="24"/>
        </w:rPr>
      </w:pPr>
      <w:r w:rsidRPr="009A25D9">
        <w:rPr>
          <w:rFonts w:ascii="Times New Roman" w:eastAsia="Carlito Bold" w:hAnsi="Times New Roman" w:cs="Times New Roman"/>
          <w:b/>
          <w:szCs w:val="24"/>
        </w:rPr>
        <w:lastRenderedPageBreak/>
        <w:t>Specific Objectives:</w:t>
      </w:r>
    </w:p>
    <w:p w:rsidR="009A25D9" w:rsidRPr="009A25D9" w:rsidRDefault="009A25D9" w:rsidP="009A25D9">
      <w:pPr>
        <w:pStyle w:val="Standard"/>
        <w:numPr>
          <w:ilvl w:val="0"/>
          <w:numId w:val="9"/>
        </w:numPr>
        <w:spacing w:line="264" w:lineRule="auto"/>
        <w:jc w:val="both"/>
        <w:rPr>
          <w:rFonts w:ascii="Times New Roman" w:hAnsi="Times New Roman" w:cs="Times New Roman"/>
          <w:szCs w:val="24"/>
        </w:rPr>
      </w:pPr>
      <w:r w:rsidRPr="009A25D9">
        <w:rPr>
          <w:rFonts w:ascii="Times New Roman" w:eastAsia="Carlito Regular" w:hAnsi="Times New Roman" w:cs="Times New Roman"/>
          <w:szCs w:val="24"/>
        </w:rPr>
        <w:t>To perform a literature review of sentiment analysis.</w:t>
      </w:r>
    </w:p>
    <w:p w:rsidR="009A25D9" w:rsidRPr="00C92028" w:rsidRDefault="009A25D9" w:rsidP="00C92028">
      <w:pPr>
        <w:pStyle w:val="Standard"/>
        <w:numPr>
          <w:ilvl w:val="0"/>
          <w:numId w:val="9"/>
        </w:numPr>
        <w:spacing w:line="264" w:lineRule="auto"/>
        <w:jc w:val="both"/>
        <w:rPr>
          <w:rFonts w:ascii="Times New Roman" w:hAnsi="Times New Roman" w:cs="Times New Roman"/>
          <w:szCs w:val="24"/>
        </w:rPr>
      </w:pPr>
      <w:r w:rsidRPr="00C92028">
        <w:rPr>
          <w:rFonts w:ascii="Times New Roman" w:eastAsia="Carlito Regular" w:hAnsi="Times New Roman" w:cs="Times New Roman"/>
          <w:szCs w:val="24"/>
        </w:rPr>
        <w:t xml:space="preserve">To </w:t>
      </w:r>
      <w:ins w:id="1" w:author="Paul Jarvis" w:date="2019-10-22T09:04:00Z">
        <w:r w:rsidR="00C92028" w:rsidRPr="00C92028">
          <w:rPr>
            <w:rFonts w:ascii="Times New Roman" w:eastAsia="Carlito Regular" w:hAnsi="Times New Roman" w:cs="Times New Roman"/>
            <w:szCs w:val="24"/>
          </w:rPr>
          <w:t xml:space="preserve">conduct a sentiment </w:t>
        </w:r>
        <w:proofErr w:type="spellStart"/>
        <w:r w:rsidR="00C92028" w:rsidRPr="00C92028">
          <w:rPr>
            <w:rFonts w:ascii="Times New Roman" w:eastAsia="Carlito Regular" w:hAnsi="Times New Roman" w:cs="Times New Roman"/>
            <w:szCs w:val="24"/>
          </w:rPr>
          <w:t>analysis</w:t>
        </w:r>
      </w:ins>
      <w:del w:id="2" w:author="Paul Jarvis" w:date="2019-10-22T09:04:00Z">
        <w:r w:rsidRPr="00C92028" w:rsidDel="00C92028">
          <w:rPr>
            <w:rFonts w:ascii="Times New Roman" w:eastAsia="Carlito Regular" w:hAnsi="Times New Roman" w:cs="Times New Roman"/>
            <w:szCs w:val="24"/>
          </w:rPr>
          <w:delText xml:space="preserve">investigate the sentiment </w:delText>
        </w:r>
      </w:del>
      <w:r w:rsidRPr="00C92028">
        <w:rPr>
          <w:rFonts w:ascii="Times New Roman" w:eastAsia="Carlito Regular" w:hAnsi="Times New Roman" w:cs="Times New Roman"/>
          <w:szCs w:val="24"/>
        </w:rPr>
        <w:t>of</w:t>
      </w:r>
      <w:proofErr w:type="spellEnd"/>
      <w:r w:rsidRPr="00C92028">
        <w:rPr>
          <w:rFonts w:ascii="Times New Roman" w:eastAsia="Carlito Regular" w:hAnsi="Times New Roman" w:cs="Times New Roman"/>
          <w:szCs w:val="24"/>
        </w:rPr>
        <w:t xml:space="preserve"> a TV show, per episode/season.</w:t>
      </w:r>
    </w:p>
    <w:p w:rsidR="009A25D9" w:rsidRPr="00C92028" w:rsidRDefault="009A25D9" w:rsidP="009A25D9">
      <w:pPr>
        <w:pStyle w:val="Standard"/>
        <w:numPr>
          <w:ilvl w:val="0"/>
          <w:numId w:val="9"/>
        </w:numPr>
        <w:spacing w:line="264" w:lineRule="auto"/>
        <w:jc w:val="both"/>
        <w:rPr>
          <w:ins w:id="3" w:author="Paul Jarvis" w:date="2019-10-22T09:04:00Z"/>
          <w:rFonts w:ascii="Times New Roman" w:hAnsi="Times New Roman" w:cs="Times New Roman"/>
          <w:rPrChange w:id="4" w:author="Paul Jarvis" w:date="2019-10-22T09:04:00Z">
            <w:rPr>
              <w:ins w:id="5" w:author="Paul Jarvis" w:date="2019-10-22T09:04:00Z"/>
              <w:rFonts w:ascii="Times New Roman" w:eastAsia="Carlito Regular" w:hAnsi="Times New Roman" w:cs="Times New Roman"/>
              <w:szCs w:val="24"/>
            </w:rPr>
          </w:rPrChange>
        </w:rPr>
      </w:pPr>
      <w:r w:rsidRPr="009A25D9">
        <w:rPr>
          <w:rFonts w:ascii="Times New Roman" w:eastAsia="Carlito Regular" w:hAnsi="Times New Roman" w:cs="Times New Roman"/>
          <w:szCs w:val="24"/>
        </w:rPr>
        <w:t>To investigate the viewer rating of a TV show from reviewer websites.</w:t>
      </w:r>
    </w:p>
    <w:p w:rsidR="00C92028" w:rsidRPr="009A25D9" w:rsidDel="00C92028" w:rsidRDefault="00C92028" w:rsidP="009A25D9">
      <w:pPr>
        <w:pStyle w:val="Standard"/>
        <w:numPr>
          <w:ilvl w:val="0"/>
          <w:numId w:val="9"/>
        </w:numPr>
        <w:spacing w:line="264" w:lineRule="auto"/>
        <w:jc w:val="both"/>
        <w:rPr>
          <w:del w:id="6" w:author="Paul Jarvis" w:date="2019-10-22T09:04:00Z"/>
          <w:rFonts w:ascii="Times New Roman" w:hAnsi="Times New Roman" w:cs="Times New Roman"/>
        </w:rPr>
      </w:pPr>
    </w:p>
    <w:p w:rsidR="009A25D9" w:rsidRPr="009A25D9" w:rsidRDefault="009A25D9" w:rsidP="009A25D9">
      <w:pPr>
        <w:pStyle w:val="Standard"/>
        <w:numPr>
          <w:ilvl w:val="0"/>
          <w:numId w:val="9"/>
        </w:numPr>
        <w:spacing w:line="264" w:lineRule="auto"/>
        <w:jc w:val="both"/>
        <w:rPr>
          <w:rFonts w:ascii="Times New Roman" w:eastAsia="Carlito Regular" w:hAnsi="Times New Roman" w:cs="Times New Roman"/>
          <w:szCs w:val="24"/>
        </w:rPr>
      </w:pPr>
      <w:r w:rsidRPr="009A25D9">
        <w:rPr>
          <w:rFonts w:ascii="Times New Roman" w:eastAsia="Carlito Regular" w:hAnsi="Times New Roman" w:cs="Times New Roman"/>
          <w:szCs w:val="24"/>
        </w:rPr>
        <w:t>To investigate if there is a link between both results.</w:t>
      </w:r>
    </w:p>
    <w:p w:rsidR="00E07210" w:rsidRPr="009A25D9" w:rsidRDefault="00E07210">
      <w:pPr>
        <w:pStyle w:val="Standard"/>
        <w:spacing w:line="264" w:lineRule="auto"/>
        <w:jc w:val="both"/>
        <w:rPr>
          <w:rFonts w:ascii="Times New Roman" w:hAnsi="Times New Roman" w:cs="Times New Roman"/>
          <w:szCs w:val="24"/>
        </w:rPr>
      </w:pPr>
    </w:p>
    <w:p w:rsidR="00E07210" w:rsidRPr="009A25D9" w:rsidRDefault="009E4925">
      <w:pPr>
        <w:pStyle w:val="Standard"/>
        <w:rPr>
          <w:rFonts w:ascii="Times New Roman" w:hAnsi="Times New Roman" w:cs="Times New Roman"/>
        </w:rPr>
      </w:pPr>
      <w:r w:rsidRPr="009A25D9">
        <w:rPr>
          <w:rFonts w:ascii="Times New Roman" w:eastAsia="Carlito Bold" w:hAnsi="Times New Roman" w:cs="Times New Roman"/>
          <w:b/>
          <w:szCs w:val="24"/>
        </w:rPr>
        <w:t>Software:</w:t>
      </w:r>
    </w:p>
    <w:p w:rsidR="00E07210" w:rsidRPr="009A25D9" w:rsidRDefault="009E4925">
      <w:pPr>
        <w:pStyle w:val="Standard"/>
        <w:rPr>
          <w:rFonts w:ascii="Times New Roman" w:hAnsi="Times New Roman" w:cs="Times New Roman"/>
        </w:rPr>
      </w:pPr>
      <w:r w:rsidRPr="009A25D9">
        <w:rPr>
          <w:rFonts w:ascii="Times New Roman" w:eastAsia="Carlito Bold" w:hAnsi="Times New Roman" w:cs="Times New Roman"/>
          <w:szCs w:val="24"/>
        </w:rPr>
        <w:t>For keeping track of my data and the script I will use:</w:t>
      </w:r>
    </w:p>
    <w:p w:rsidR="00E07210" w:rsidRPr="009A25D9" w:rsidRDefault="009E4925">
      <w:pPr>
        <w:pStyle w:val="Standard"/>
        <w:numPr>
          <w:ilvl w:val="0"/>
          <w:numId w:val="2"/>
        </w:numPr>
        <w:rPr>
          <w:rFonts w:ascii="Times New Roman" w:hAnsi="Times New Roman" w:cs="Times New Roman"/>
        </w:rPr>
      </w:pPr>
      <w:r w:rsidRPr="009A25D9">
        <w:rPr>
          <w:rFonts w:ascii="Times New Roman" w:eastAsia="Carlito Bold" w:hAnsi="Times New Roman" w:cs="Times New Roman"/>
          <w:szCs w:val="24"/>
        </w:rPr>
        <w:t xml:space="preserve">Git </w:t>
      </w:r>
    </w:p>
    <w:p w:rsidR="00E07210" w:rsidRPr="009A25D9" w:rsidRDefault="009E4925">
      <w:pPr>
        <w:pStyle w:val="Standard"/>
        <w:numPr>
          <w:ilvl w:val="0"/>
          <w:numId w:val="2"/>
        </w:numPr>
        <w:rPr>
          <w:rFonts w:ascii="Times New Roman" w:hAnsi="Times New Roman" w:cs="Times New Roman"/>
        </w:rPr>
      </w:pPr>
      <w:r w:rsidRPr="009A25D9">
        <w:rPr>
          <w:rFonts w:ascii="Times New Roman" w:eastAsia="Carlito Bold" w:hAnsi="Times New Roman" w:cs="Times New Roman"/>
          <w:szCs w:val="24"/>
        </w:rPr>
        <w:t xml:space="preserve">GitHub </w:t>
      </w:r>
    </w:p>
    <w:p w:rsidR="00E07210" w:rsidRPr="009A25D9" w:rsidRDefault="00E07210">
      <w:pPr>
        <w:pStyle w:val="Standard"/>
        <w:rPr>
          <w:rFonts w:ascii="Times New Roman" w:eastAsia="Carlito Bold" w:hAnsi="Times New Roman" w:cs="Times New Roman"/>
          <w:szCs w:val="24"/>
        </w:rPr>
      </w:pPr>
    </w:p>
    <w:p w:rsidR="00E07210" w:rsidRPr="009A25D9" w:rsidRDefault="009E4925">
      <w:pPr>
        <w:pStyle w:val="Standard"/>
        <w:rPr>
          <w:rFonts w:ascii="Times New Roman" w:hAnsi="Times New Roman" w:cs="Times New Roman"/>
        </w:rPr>
      </w:pPr>
      <w:r w:rsidRPr="009A25D9">
        <w:rPr>
          <w:rFonts w:ascii="Times New Roman" w:hAnsi="Times New Roman" w:cs="Times New Roman"/>
          <w:szCs w:val="24"/>
        </w:rPr>
        <w:t>To carry out the sentiment analysis and write the scripts I will use:</w:t>
      </w:r>
    </w:p>
    <w:p w:rsidR="00E07210" w:rsidRPr="009A25D9" w:rsidRDefault="009E4925">
      <w:pPr>
        <w:pStyle w:val="Standard"/>
        <w:numPr>
          <w:ilvl w:val="0"/>
          <w:numId w:val="3"/>
        </w:numPr>
        <w:rPr>
          <w:rFonts w:ascii="Times New Roman" w:hAnsi="Times New Roman" w:cs="Times New Roman"/>
        </w:rPr>
      </w:pPr>
      <w:r w:rsidRPr="009A25D9">
        <w:rPr>
          <w:rFonts w:ascii="Times New Roman" w:hAnsi="Times New Roman" w:cs="Times New Roman"/>
          <w:szCs w:val="24"/>
        </w:rPr>
        <w:t>R / R-Studio</w:t>
      </w:r>
    </w:p>
    <w:p w:rsidR="00E07210" w:rsidRPr="009A25D9" w:rsidRDefault="009E4925">
      <w:pPr>
        <w:pStyle w:val="Standard"/>
        <w:numPr>
          <w:ilvl w:val="0"/>
          <w:numId w:val="3"/>
        </w:numPr>
        <w:rPr>
          <w:rFonts w:ascii="Times New Roman" w:hAnsi="Times New Roman" w:cs="Times New Roman"/>
          <w:szCs w:val="24"/>
        </w:rPr>
      </w:pPr>
      <w:r w:rsidRPr="009A25D9">
        <w:rPr>
          <w:rFonts w:ascii="Times New Roman" w:hAnsi="Times New Roman" w:cs="Times New Roman"/>
          <w:szCs w:val="24"/>
        </w:rPr>
        <w:t>Visual Studio Code</w:t>
      </w:r>
    </w:p>
    <w:p w:rsidR="00E07210" w:rsidRPr="009A25D9" w:rsidRDefault="00E07210">
      <w:pPr>
        <w:pStyle w:val="Standard"/>
        <w:rPr>
          <w:rFonts w:ascii="Times New Roman" w:hAnsi="Times New Roman" w:cs="Times New Roman"/>
          <w:szCs w:val="24"/>
        </w:rPr>
      </w:pPr>
    </w:p>
    <w:p w:rsidR="00E07210" w:rsidRPr="009A25D9" w:rsidRDefault="009E4925">
      <w:pPr>
        <w:pStyle w:val="Standard"/>
        <w:rPr>
          <w:rFonts w:ascii="Times New Roman" w:hAnsi="Times New Roman" w:cs="Times New Roman"/>
        </w:rPr>
      </w:pPr>
      <w:r w:rsidRPr="009A25D9">
        <w:rPr>
          <w:rFonts w:ascii="Times New Roman" w:hAnsi="Times New Roman" w:cs="Times New Roman"/>
          <w:szCs w:val="24"/>
        </w:rPr>
        <w:t xml:space="preserve">For writing up my project I use a mix of office suites, including: </w:t>
      </w:r>
    </w:p>
    <w:p w:rsidR="00E07210" w:rsidRPr="009A25D9" w:rsidRDefault="009E4925">
      <w:pPr>
        <w:pStyle w:val="Standard"/>
        <w:numPr>
          <w:ilvl w:val="0"/>
          <w:numId w:val="4"/>
        </w:numPr>
        <w:rPr>
          <w:rFonts w:ascii="Times New Roman" w:hAnsi="Times New Roman" w:cs="Times New Roman"/>
          <w:szCs w:val="24"/>
        </w:rPr>
      </w:pPr>
      <w:r w:rsidRPr="009A25D9">
        <w:rPr>
          <w:rFonts w:ascii="Times New Roman" w:hAnsi="Times New Roman" w:cs="Times New Roman"/>
          <w:szCs w:val="24"/>
        </w:rPr>
        <w:t>Microsoft Office</w:t>
      </w:r>
    </w:p>
    <w:p w:rsidR="00E07210" w:rsidRPr="009A25D9" w:rsidRDefault="009E4925">
      <w:pPr>
        <w:pStyle w:val="Standard"/>
        <w:numPr>
          <w:ilvl w:val="0"/>
          <w:numId w:val="4"/>
        </w:numPr>
        <w:rPr>
          <w:rFonts w:ascii="Times New Roman" w:hAnsi="Times New Roman" w:cs="Times New Roman"/>
          <w:szCs w:val="24"/>
        </w:rPr>
      </w:pPr>
      <w:r w:rsidRPr="009A25D9">
        <w:rPr>
          <w:rFonts w:ascii="Times New Roman" w:hAnsi="Times New Roman" w:cs="Times New Roman"/>
          <w:szCs w:val="24"/>
        </w:rPr>
        <w:t>LibreOffice</w:t>
      </w:r>
    </w:p>
    <w:p w:rsidR="00E07210" w:rsidRPr="009A25D9" w:rsidRDefault="009E4925">
      <w:pPr>
        <w:pStyle w:val="Standard"/>
        <w:numPr>
          <w:ilvl w:val="0"/>
          <w:numId w:val="4"/>
        </w:numPr>
        <w:rPr>
          <w:rFonts w:ascii="Times New Roman" w:hAnsi="Times New Roman" w:cs="Times New Roman"/>
          <w:szCs w:val="24"/>
        </w:rPr>
      </w:pPr>
      <w:r w:rsidRPr="009A25D9">
        <w:rPr>
          <w:rFonts w:ascii="Times New Roman" w:hAnsi="Times New Roman" w:cs="Times New Roman"/>
          <w:szCs w:val="24"/>
        </w:rPr>
        <w:t>Google Docs &amp; Google Sheets</w:t>
      </w:r>
    </w:p>
    <w:p w:rsidR="00E07210" w:rsidRPr="009A25D9" w:rsidRDefault="00E07210">
      <w:pPr>
        <w:pStyle w:val="Standard"/>
        <w:spacing w:line="240" w:lineRule="auto"/>
        <w:rPr>
          <w:rFonts w:ascii="Times New Roman" w:hAnsi="Times New Roman" w:cs="Times New Roman"/>
          <w:szCs w:val="24"/>
        </w:rPr>
      </w:pPr>
    </w:p>
    <w:p w:rsidR="00E07210" w:rsidRPr="009A25D9" w:rsidRDefault="009E4925">
      <w:pPr>
        <w:pStyle w:val="Standard"/>
        <w:rPr>
          <w:rFonts w:ascii="Times New Roman" w:hAnsi="Times New Roman" w:cs="Times New Roman"/>
          <w:szCs w:val="24"/>
        </w:rPr>
      </w:pPr>
      <w:r w:rsidRPr="009A25D9">
        <w:rPr>
          <w:rFonts w:ascii="Times New Roman" w:eastAsia="Carlito Bold" w:hAnsi="Times New Roman" w:cs="Times New Roman"/>
          <w:b/>
          <w:szCs w:val="24"/>
        </w:rPr>
        <w:t>Methodology:</w:t>
      </w:r>
    </w:p>
    <w:p w:rsidR="00E07210" w:rsidRPr="009A25D9" w:rsidRDefault="009E4925">
      <w:pPr>
        <w:pStyle w:val="Standard"/>
        <w:spacing w:line="72" w:lineRule="auto"/>
        <w:rPr>
          <w:rFonts w:ascii="Times New Roman" w:hAnsi="Times New Roman" w:cs="Times New Roman"/>
          <w:szCs w:val="24"/>
        </w:rPr>
      </w:pPr>
      <w:r w:rsidRPr="009A25D9">
        <w:rPr>
          <w:rFonts w:ascii="Times New Roman" w:eastAsia="Liberation Serif Regular" w:hAnsi="Times New Roman" w:cs="Times New Roman"/>
          <w:szCs w:val="24"/>
        </w:rPr>
        <w:t xml:space="preserve"> </w:t>
      </w:r>
    </w:p>
    <w:p w:rsidR="00E07210" w:rsidRPr="009A25D9" w:rsidRDefault="009E4925">
      <w:pPr>
        <w:pStyle w:val="Standard"/>
        <w:rPr>
          <w:rFonts w:ascii="Times New Roman" w:hAnsi="Times New Roman" w:cs="Times New Roman"/>
          <w:b/>
          <w:bCs/>
        </w:rPr>
      </w:pPr>
      <w:r w:rsidRPr="009A25D9">
        <w:rPr>
          <w:rFonts w:ascii="Times New Roman" w:hAnsi="Times New Roman" w:cs="Times New Roman"/>
          <w:b/>
          <w:bCs/>
          <w:szCs w:val="24"/>
        </w:rPr>
        <w:t>Stage 1</w:t>
      </w:r>
    </w:p>
    <w:p w:rsidR="00E07210" w:rsidRPr="009A25D9" w:rsidRDefault="009E4925" w:rsidP="00D022BB">
      <w:pPr>
        <w:pStyle w:val="Standard"/>
        <w:numPr>
          <w:ilvl w:val="0"/>
          <w:numId w:val="6"/>
        </w:numPr>
        <w:rPr>
          <w:rFonts w:ascii="Times New Roman" w:hAnsi="Times New Roman" w:cs="Times New Roman"/>
          <w:szCs w:val="24"/>
        </w:rPr>
      </w:pPr>
      <w:r w:rsidRPr="009A25D9">
        <w:rPr>
          <w:rFonts w:ascii="Times New Roman" w:hAnsi="Times New Roman" w:cs="Times New Roman"/>
          <w:szCs w:val="24"/>
        </w:rPr>
        <w:t xml:space="preserve">Download </w:t>
      </w:r>
      <w:r w:rsidR="00D022BB" w:rsidRPr="009A25D9">
        <w:rPr>
          <w:rFonts w:ascii="Times New Roman" w:hAnsi="Times New Roman" w:cs="Times New Roman"/>
          <w:szCs w:val="24"/>
        </w:rPr>
        <w:t xml:space="preserve">TV show </w:t>
      </w:r>
      <w:r w:rsidRPr="009A25D9">
        <w:rPr>
          <w:rFonts w:ascii="Times New Roman" w:hAnsi="Times New Roman" w:cs="Times New Roman"/>
          <w:szCs w:val="24"/>
        </w:rPr>
        <w:t>scripts</w:t>
      </w:r>
    </w:p>
    <w:p w:rsidR="00E07210" w:rsidRPr="009A25D9" w:rsidRDefault="009E4925" w:rsidP="00D022BB">
      <w:pPr>
        <w:pStyle w:val="Standard"/>
        <w:numPr>
          <w:ilvl w:val="0"/>
          <w:numId w:val="6"/>
        </w:numPr>
        <w:rPr>
          <w:rFonts w:ascii="Times New Roman" w:hAnsi="Times New Roman" w:cs="Times New Roman"/>
          <w:szCs w:val="24"/>
        </w:rPr>
      </w:pPr>
      <w:r w:rsidRPr="009A25D9">
        <w:rPr>
          <w:rFonts w:ascii="Times New Roman" w:hAnsi="Times New Roman" w:cs="Times New Roman"/>
          <w:szCs w:val="24"/>
        </w:rPr>
        <w:t>Break down word for word</w:t>
      </w:r>
    </w:p>
    <w:p w:rsidR="00E07210" w:rsidRPr="009A25D9" w:rsidRDefault="009E4925" w:rsidP="00D022BB">
      <w:pPr>
        <w:pStyle w:val="Standard"/>
        <w:numPr>
          <w:ilvl w:val="0"/>
          <w:numId w:val="6"/>
        </w:numPr>
        <w:rPr>
          <w:rFonts w:ascii="Times New Roman" w:hAnsi="Times New Roman" w:cs="Times New Roman"/>
          <w:szCs w:val="24"/>
        </w:rPr>
      </w:pPr>
      <w:r w:rsidRPr="009A25D9">
        <w:rPr>
          <w:rFonts w:ascii="Times New Roman" w:hAnsi="Times New Roman" w:cs="Times New Roman"/>
          <w:szCs w:val="24"/>
        </w:rPr>
        <w:t>Analyse sentiment per episode</w:t>
      </w:r>
    </w:p>
    <w:p w:rsidR="00E07210" w:rsidRPr="009A25D9" w:rsidRDefault="00E07210">
      <w:pPr>
        <w:pStyle w:val="Standard"/>
        <w:rPr>
          <w:rFonts w:ascii="Times New Roman" w:hAnsi="Times New Roman" w:cs="Times New Roman"/>
          <w:szCs w:val="24"/>
        </w:rPr>
      </w:pPr>
    </w:p>
    <w:p w:rsidR="00E07210" w:rsidRPr="009A25D9" w:rsidRDefault="009E4925">
      <w:pPr>
        <w:pStyle w:val="Standard"/>
        <w:rPr>
          <w:rFonts w:ascii="Times New Roman" w:hAnsi="Times New Roman" w:cs="Times New Roman"/>
          <w:b/>
          <w:bCs/>
        </w:rPr>
      </w:pPr>
      <w:r w:rsidRPr="009A25D9">
        <w:rPr>
          <w:rFonts w:ascii="Times New Roman" w:hAnsi="Times New Roman" w:cs="Times New Roman"/>
          <w:b/>
          <w:bCs/>
          <w:szCs w:val="24"/>
        </w:rPr>
        <w:t>Stage 2</w:t>
      </w:r>
    </w:p>
    <w:p w:rsidR="00E07210" w:rsidRPr="009A25D9" w:rsidRDefault="009E4925" w:rsidP="00D022BB">
      <w:pPr>
        <w:pStyle w:val="Standard"/>
        <w:numPr>
          <w:ilvl w:val="0"/>
          <w:numId w:val="7"/>
        </w:numPr>
        <w:rPr>
          <w:rFonts w:ascii="Times New Roman" w:hAnsi="Times New Roman" w:cs="Times New Roman"/>
          <w:szCs w:val="24"/>
        </w:rPr>
      </w:pPr>
      <w:r w:rsidRPr="009A25D9">
        <w:rPr>
          <w:rFonts w:ascii="Times New Roman" w:hAnsi="Times New Roman" w:cs="Times New Roman"/>
          <w:szCs w:val="24"/>
        </w:rPr>
        <w:t>Get reviews from review sites</w:t>
      </w:r>
    </w:p>
    <w:p w:rsidR="00E07210" w:rsidRPr="009A25D9" w:rsidRDefault="009E4925" w:rsidP="00D022BB">
      <w:pPr>
        <w:pStyle w:val="Standard"/>
        <w:numPr>
          <w:ilvl w:val="0"/>
          <w:numId w:val="7"/>
        </w:numPr>
        <w:rPr>
          <w:rFonts w:ascii="Times New Roman" w:hAnsi="Times New Roman" w:cs="Times New Roman"/>
          <w:szCs w:val="24"/>
        </w:rPr>
      </w:pPr>
      <w:r w:rsidRPr="009A25D9">
        <w:rPr>
          <w:rFonts w:ascii="Times New Roman" w:hAnsi="Times New Roman" w:cs="Times New Roman"/>
          <w:szCs w:val="24"/>
        </w:rPr>
        <w:t>Analyse ratings and sentiment</w:t>
      </w:r>
    </w:p>
    <w:p w:rsidR="00E07210" w:rsidRPr="009A25D9" w:rsidRDefault="009E4925" w:rsidP="00D022BB">
      <w:pPr>
        <w:pStyle w:val="Standard"/>
        <w:numPr>
          <w:ilvl w:val="0"/>
          <w:numId w:val="7"/>
        </w:numPr>
        <w:rPr>
          <w:rFonts w:ascii="Times New Roman" w:hAnsi="Times New Roman" w:cs="Times New Roman"/>
          <w:szCs w:val="24"/>
        </w:rPr>
      </w:pPr>
      <w:r w:rsidRPr="009A25D9">
        <w:rPr>
          <w:rFonts w:ascii="Times New Roman" w:hAnsi="Times New Roman" w:cs="Times New Roman"/>
          <w:szCs w:val="24"/>
        </w:rPr>
        <w:t xml:space="preserve">Get </w:t>
      </w:r>
      <w:r w:rsidR="009A25D9">
        <w:rPr>
          <w:rFonts w:ascii="Times New Roman" w:hAnsi="Times New Roman" w:cs="Times New Roman"/>
          <w:szCs w:val="24"/>
        </w:rPr>
        <w:t>public domain</w:t>
      </w:r>
      <w:r w:rsidRPr="009A25D9">
        <w:rPr>
          <w:rFonts w:ascii="Times New Roman" w:hAnsi="Times New Roman" w:cs="Times New Roman"/>
          <w:szCs w:val="24"/>
        </w:rPr>
        <w:t xml:space="preserve"> data for analysis</w:t>
      </w:r>
    </w:p>
    <w:p w:rsidR="00E07210" w:rsidRPr="009A25D9" w:rsidRDefault="00E07210">
      <w:pPr>
        <w:pStyle w:val="Standard"/>
        <w:rPr>
          <w:rFonts w:ascii="Times New Roman" w:hAnsi="Times New Roman" w:cs="Times New Roman"/>
          <w:szCs w:val="24"/>
        </w:rPr>
      </w:pPr>
    </w:p>
    <w:p w:rsidR="00E07210" w:rsidRPr="009A25D9" w:rsidRDefault="009E4925">
      <w:pPr>
        <w:pStyle w:val="Standard"/>
        <w:rPr>
          <w:rFonts w:ascii="Times New Roman" w:hAnsi="Times New Roman" w:cs="Times New Roman"/>
          <w:b/>
          <w:bCs/>
        </w:rPr>
      </w:pPr>
      <w:r w:rsidRPr="009A25D9">
        <w:rPr>
          <w:rFonts w:ascii="Times New Roman" w:hAnsi="Times New Roman" w:cs="Times New Roman"/>
          <w:b/>
          <w:bCs/>
          <w:szCs w:val="24"/>
        </w:rPr>
        <w:t>Stage 3</w:t>
      </w:r>
    </w:p>
    <w:p w:rsidR="00E07210" w:rsidRPr="009A25D9" w:rsidRDefault="00C92028" w:rsidP="00D022BB">
      <w:pPr>
        <w:pStyle w:val="Standard"/>
        <w:numPr>
          <w:ilvl w:val="0"/>
          <w:numId w:val="8"/>
        </w:numPr>
        <w:rPr>
          <w:rFonts w:ascii="Times New Roman" w:hAnsi="Times New Roman" w:cs="Times New Roman"/>
          <w:szCs w:val="24"/>
        </w:rPr>
      </w:pPr>
      <w:ins w:id="7" w:author="Paul Jarvis" w:date="2019-10-22T09:05:00Z">
        <w:r>
          <w:rPr>
            <w:rFonts w:ascii="Times New Roman" w:hAnsi="Times New Roman" w:cs="Times New Roman"/>
            <w:szCs w:val="24"/>
          </w:rPr>
          <w:t xml:space="preserve">Conduct analysis and </w:t>
        </w:r>
      </w:ins>
      <w:r w:rsidR="009E4925" w:rsidRPr="009A25D9">
        <w:rPr>
          <w:rFonts w:ascii="Times New Roman" w:hAnsi="Times New Roman" w:cs="Times New Roman"/>
          <w:szCs w:val="24"/>
        </w:rPr>
        <w:t>Comp</w:t>
      </w:r>
      <w:bookmarkStart w:id="8" w:name="_GoBack"/>
      <w:bookmarkEnd w:id="8"/>
      <w:r w:rsidR="009E4925" w:rsidRPr="009A25D9">
        <w:rPr>
          <w:rFonts w:ascii="Times New Roman" w:hAnsi="Times New Roman" w:cs="Times New Roman"/>
          <w:szCs w:val="24"/>
        </w:rPr>
        <w:t>are Findings</w:t>
      </w:r>
    </w:p>
    <w:p w:rsidR="00E07210" w:rsidRPr="009A25D9" w:rsidRDefault="00E07210">
      <w:pPr>
        <w:pStyle w:val="Standard"/>
        <w:rPr>
          <w:rFonts w:ascii="Times New Roman" w:hAnsi="Times New Roman" w:cs="Times New Roman"/>
          <w:szCs w:val="24"/>
        </w:rPr>
      </w:pPr>
    </w:p>
    <w:p w:rsidR="00E07210" w:rsidRPr="009A25D9" w:rsidRDefault="009E4925">
      <w:pPr>
        <w:pStyle w:val="Standard"/>
        <w:rPr>
          <w:rFonts w:ascii="Times New Roman" w:hAnsi="Times New Roman" w:cs="Times New Roman"/>
          <w:b/>
          <w:bCs/>
        </w:rPr>
      </w:pPr>
      <w:r w:rsidRPr="009A25D9">
        <w:rPr>
          <w:rFonts w:ascii="Times New Roman" w:hAnsi="Times New Roman" w:cs="Times New Roman"/>
          <w:b/>
          <w:bCs/>
          <w:szCs w:val="24"/>
        </w:rPr>
        <w:t>Stage 4</w:t>
      </w:r>
    </w:p>
    <w:p w:rsidR="00E07210" w:rsidRPr="009A25D9" w:rsidRDefault="009E4925" w:rsidP="00D022BB">
      <w:pPr>
        <w:pStyle w:val="Standard"/>
        <w:numPr>
          <w:ilvl w:val="0"/>
          <w:numId w:val="8"/>
        </w:numPr>
        <w:rPr>
          <w:rFonts w:ascii="Times New Roman" w:hAnsi="Times New Roman" w:cs="Times New Roman"/>
          <w:szCs w:val="24"/>
        </w:rPr>
      </w:pPr>
      <w:r w:rsidRPr="009A25D9">
        <w:rPr>
          <w:rFonts w:ascii="Times New Roman" w:hAnsi="Times New Roman" w:cs="Times New Roman"/>
          <w:szCs w:val="24"/>
        </w:rPr>
        <w:t>Report findings</w:t>
      </w:r>
    </w:p>
    <w:p w:rsidR="00E07210" w:rsidRPr="009A25D9" w:rsidRDefault="009E4925">
      <w:pPr>
        <w:pStyle w:val="Standard"/>
        <w:spacing w:line="240" w:lineRule="auto"/>
        <w:rPr>
          <w:rFonts w:ascii="Times New Roman" w:hAnsi="Times New Roman" w:cs="Times New Roman"/>
          <w:szCs w:val="24"/>
        </w:rPr>
      </w:pPr>
      <w:r w:rsidRPr="009A25D9">
        <w:rPr>
          <w:rFonts w:ascii="Times New Roman" w:eastAsia="TeXGyreCursor Regular" w:hAnsi="Times New Roman" w:cs="Times New Roman"/>
          <w:szCs w:val="24"/>
        </w:rPr>
        <w:t xml:space="preserve"> </w:t>
      </w:r>
    </w:p>
    <w:p w:rsidR="004D141F" w:rsidRPr="009A25D9" w:rsidRDefault="004D141F">
      <w:pPr>
        <w:widowControl/>
        <w:suppressAutoHyphens w:val="0"/>
        <w:textAlignment w:val="auto"/>
        <w:rPr>
          <w:rFonts w:ascii="Times New Roman" w:eastAsia="Roboto Bold" w:hAnsi="Times New Roman" w:cs="Times New Roman"/>
          <w:b/>
          <w:szCs w:val="24"/>
        </w:rPr>
      </w:pPr>
      <w:r w:rsidRPr="009A25D9">
        <w:rPr>
          <w:rFonts w:ascii="Times New Roman" w:eastAsia="Roboto Bold" w:hAnsi="Times New Roman" w:cs="Times New Roman"/>
          <w:b/>
          <w:szCs w:val="24"/>
        </w:rPr>
        <w:lastRenderedPageBreak/>
        <w:br w:type="page"/>
      </w:r>
    </w:p>
    <w:p w:rsidR="00E07210" w:rsidRPr="009A25D9" w:rsidRDefault="009E4925">
      <w:pPr>
        <w:pStyle w:val="Standard"/>
        <w:spacing w:line="240" w:lineRule="auto"/>
        <w:rPr>
          <w:rFonts w:ascii="Times New Roman" w:hAnsi="Times New Roman" w:cs="Times New Roman"/>
          <w:szCs w:val="24"/>
        </w:rPr>
      </w:pPr>
      <w:r w:rsidRPr="009A25D9">
        <w:rPr>
          <w:rFonts w:ascii="Times New Roman" w:eastAsia="Roboto Bold" w:hAnsi="Times New Roman" w:cs="Times New Roman"/>
          <w:b/>
          <w:szCs w:val="24"/>
        </w:rPr>
        <w:lastRenderedPageBreak/>
        <w:t>Data analysis:</w:t>
      </w:r>
    </w:p>
    <w:p w:rsidR="00E07210" w:rsidRPr="009A25D9" w:rsidRDefault="009E4925">
      <w:pPr>
        <w:pStyle w:val="Standard"/>
        <w:spacing w:line="240" w:lineRule="auto"/>
        <w:rPr>
          <w:rFonts w:ascii="Times New Roman" w:hAnsi="Times New Roman" w:cs="Times New Roman"/>
          <w:szCs w:val="24"/>
        </w:rPr>
      </w:pPr>
      <w:r w:rsidRPr="009A25D9">
        <w:rPr>
          <w:rFonts w:ascii="Times New Roman" w:eastAsia="Roboto Bold" w:hAnsi="Times New Roman" w:cs="Times New Roman"/>
          <w:szCs w:val="24"/>
        </w:rPr>
        <w:t>For the Data Analysis I will look at using packages within R-Studio to tidy and analyse the data. This will allow the use of data manipulation to sort the outputs after converting the scripts into sentiments. This data will then be displayed on charts using ‘ggplot2’ which will make the data easier to read.</w:t>
      </w:r>
    </w:p>
    <w:p w:rsidR="00E07210" w:rsidRPr="009A25D9" w:rsidRDefault="00E07210">
      <w:pPr>
        <w:pStyle w:val="Standard"/>
        <w:ind w:left="80"/>
        <w:rPr>
          <w:rFonts w:ascii="Times New Roman" w:eastAsia="Roboto Bold" w:hAnsi="Times New Roman" w:cs="Times New Roman"/>
          <w:b/>
          <w:szCs w:val="24"/>
        </w:rPr>
      </w:pPr>
    </w:p>
    <w:p w:rsidR="00E07210" w:rsidRPr="009A25D9" w:rsidRDefault="009E4925">
      <w:pPr>
        <w:pStyle w:val="Standard"/>
        <w:ind w:left="80"/>
        <w:rPr>
          <w:rFonts w:ascii="Times New Roman" w:hAnsi="Times New Roman" w:cs="Times New Roman"/>
        </w:rPr>
      </w:pPr>
      <w:r w:rsidRPr="009A25D9">
        <w:rPr>
          <w:rFonts w:ascii="Times New Roman" w:eastAsia="Carlito Bold" w:hAnsi="Times New Roman" w:cs="Times New Roman"/>
          <w:b/>
          <w:szCs w:val="24"/>
        </w:rPr>
        <w:t>Expected outcomes/anticipated results:</w:t>
      </w:r>
    </w:p>
    <w:p w:rsidR="00E07210" w:rsidRPr="009A25D9" w:rsidRDefault="009E4925">
      <w:pPr>
        <w:pStyle w:val="Standard"/>
        <w:ind w:left="80"/>
        <w:rPr>
          <w:rFonts w:ascii="Times New Roman" w:eastAsia="Carlito Bold" w:hAnsi="Times New Roman" w:cs="Times New Roman"/>
          <w:szCs w:val="24"/>
        </w:rPr>
      </w:pPr>
      <w:r w:rsidRPr="009A25D9">
        <w:rPr>
          <w:rFonts w:ascii="Times New Roman" w:eastAsia="Carlito Bold" w:hAnsi="Times New Roman" w:cs="Times New Roman"/>
          <w:szCs w:val="24"/>
        </w:rPr>
        <w:t>Currently it is not possible to know if there is a link between sentiment and popularity. Some of the best remembered television episodes are ones which have been shocking or surprising in some way, therefore if there is a link it could be positive or negative. Potential outcomes of this include:</w:t>
      </w:r>
    </w:p>
    <w:p w:rsidR="00E07210" w:rsidRPr="009A25D9" w:rsidRDefault="009E4925">
      <w:pPr>
        <w:pStyle w:val="Standard"/>
        <w:numPr>
          <w:ilvl w:val="0"/>
          <w:numId w:val="1"/>
        </w:numPr>
        <w:rPr>
          <w:rFonts w:ascii="Times New Roman" w:eastAsia="Carlito Bold" w:hAnsi="Times New Roman" w:cs="Times New Roman"/>
          <w:szCs w:val="24"/>
        </w:rPr>
      </w:pPr>
      <w:r w:rsidRPr="009A25D9">
        <w:rPr>
          <w:rFonts w:ascii="Times New Roman" w:eastAsia="Carlito Bold" w:hAnsi="Times New Roman" w:cs="Times New Roman"/>
          <w:szCs w:val="24"/>
        </w:rPr>
        <w:t>A correlation between sentiment and popularity meaning advertisers could eventually push for more episodes of a certain sentiment.</w:t>
      </w:r>
    </w:p>
    <w:p w:rsidR="00E07210" w:rsidRPr="009A25D9" w:rsidRDefault="009E4925">
      <w:pPr>
        <w:pStyle w:val="Standard"/>
        <w:numPr>
          <w:ilvl w:val="0"/>
          <w:numId w:val="1"/>
        </w:numPr>
        <w:rPr>
          <w:rFonts w:ascii="Times New Roman" w:eastAsia="Carlito Bold" w:hAnsi="Times New Roman" w:cs="Times New Roman"/>
          <w:szCs w:val="24"/>
        </w:rPr>
      </w:pPr>
      <w:r w:rsidRPr="009A25D9">
        <w:rPr>
          <w:rFonts w:ascii="Times New Roman" w:eastAsia="Carlito Bold" w:hAnsi="Times New Roman" w:cs="Times New Roman"/>
          <w:szCs w:val="24"/>
        </w:rPr>
        <w:t>A lack of correlation between sentiment and popularity meaning script writers could potentially have more freedom.</w:t>
      </w:r>
    </w:p>
    <w:sectPr w:rsidR="00E07210" w:rsidRPr="009A25D9">
      <w:headerReference w:type="default" r:id="rId7"/>
      <w:footerReference w:type="default" r:id="rId8"/>
      <w:pgSz w:w="12240" w:h="15840"/>
      <w:pgMar w:top="1440" w:right="1440" w:bottom="1440" w:left="1440"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68B" w:rsidRDefault="009C768B">
      <w:r>
        <w:separator/>
      </w:r>
    </w:p>
  </w:endnote>
  <w:endnote w:type="continuationSeparator" w:id="0">
    <w:p w:rsidR="009C768B" w:rsidRDefault="009C7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Roboto Regular">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Roboto Bold">
    <w:panose1 w:val="00000000000000000000"/>
    <w:charset w:val="00"/>
    <w:family w:val="roman"/>
    <w:notTrueType/>
    <w:pitch w:val="default"/>
  </w:font>
  <w:font w:name="Carlito Bold">
    <w:panose1 w:val="00000000000000000000"/>
    <w:charset w:val="00"/>
    <w:family w:val="roman"/>
    <w:notTrueType/>
    <w:pitch w:val="default"/>
  </w:font>
  <w:font w:name="Liberation Serif Regular">
    <w:panose1 w:val="00000000000000000000"/>
    <w:charset w:val="00"/>
    <w:family w:val="roman"/>
    <w:notTrueType/>
    <w:pitch w:val="default"/>
  </w:font>
  <w:font w:name="Carlito Regular">
    <w:panose1 w:val="00000000000000000000"/>
    <w:charset w:val="00"/>
    <w:family w:val="roman"/>
    <w:notTrueType/>
    <w:pitch w:val="default"/>
  </w:font>
  <w:font w:name="TeXGyreCursor Regular">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210" w:rsidRDefault="00E07210">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68B" w:rsidRDefault="009C768B">
      <w:r>
        <w:separator/>
      </w:r>
    </w:p>
  </w:footnote>
  <w:footnote w:type="continuationSeparator" w:id="0">
    <w:p w:rsidR="009C768B" w:rsidRDefault="009C7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210" w:rsidRDefault="00E07210">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00E8B"/>
    <w:multiLevelType w:val="hybridMultilevel"/>
    <w:tmpl w:val="5A921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F02B3"/>
    <w:multiLevelType w:val="multilevel"/>
    <w:tmpl w:val="8BBAE83E"/>
    <w:lvl w:ilvl="0">
      <w:start w:val="1"/>
      <w:numFmt w:val="bullet"/>
      <w:lvlText w:val=""/>
      <w:lvlJc w:val="left"/>
      <w:pPr>
        <w:ind w:left="800" w:hanging="360"/>
      </w:pPr>
      <w:rPr>
        <w:rFonts w:ascii="Symbol" w:hAnsi="Symbol" w:cs="Symbol" w:hint="default"/>
        <w:b/>
      </w:rPr>
    </w:lvl>
    <w:lvl w:ilvl="1">
      <w:start w:val="1"/>
      <w:numFmt w:val="bullet"/>
      <w:lvlText w:val="o"/>
      <w:lvlJc w:val="left"/>
      <w:pPr>
        <w:ind w:left="1520" w:hanging="360"/>
      </w:pPr>
      <w:rPr>
        <w:rFonts w:ascii="Courier New" w:hAnsi="Courier New" w:cs="Courier New" w:hint="default"/>
      </w:rPr>
    </w:lvl>
    <w:lvl w:ilvl="2">
      <w:start w:val="1"/>
      <w:numFmt w:val="bullet"/>
      <w:lvlText w:val=""/>
      <w:lvlJc w:val="left"/>
      <w:pPr>
        <w:ind w:left="2240" w:hanging="360"/>
      </w:pPr>
      <w:rPr>
        <w:rFonts w:ascii="Wingdings" w:hAnsi="Wingdings" w:cs="Wingdings" w:hint="default"/>
      </w:rPr>
    </w:lvl>
    <w:lvl w:ilvl="3">
      <w:start w:val="1"/>
      <w:numFmt w:val="bullet"/>
      <w:lvlText w:val=""/>
      <w:lvlJc w:val="left"/>
      <w:pPr>
        <w:ind w:left="2960" w:hanging="360"/>
      </w:pPr>
      <w:rPr>
        <w:rFonts w:ascii="Symbol" w:hAnsi="Symbol" w:cs="Symbol" w:hint="default"/>
      </w:rPr>
    </w:lvl>
    <w:lvl w:ilvl="4">
      <w:start w:val="1"/>
      <w:numFmt w:val="bullet"/>
      <w:lvlText w:val="o"/>
      <w:lvlJc w:val="left"/>
      <w:pPr>
        <w:ind w:left="3680" w:hanging="360"/>
      </w:pPr>
      <w:rPr>
        <w:rFonts w:ascii="Courier New" w:hAnsi="Courier New" w:cs="Courier New" w:hint="default"/>
      </w:rPr>
    </w:lvl>
    <w:lvl w:ilvl="5">
      <w:start w:val="1"/>
      <w:numFmt w:val="bullet"/>
      <w:lvlText w:val=""/>
      <w:lvlJc w:val="left"/>
      <w:pPr>
        <w:ind w:left="4400" w:hanging="360"/>
      </w:pPr>
      <w:rPr>
        <w:rFonts w:ascii="Wingdings" w:hAnsi="Wingdings" w:cs="Wingdings" w:hint="default"/>
      </w:rPr>
    </w:lvl>
    <w:lvl w:ilvl="6">
      <w:start w:val="1"/>
      <w:numFmt w:val="bullet"/>
      <w:lvlText w:val=""/>
      <w:lvlJc w:val="left"/>
      <w:pPr>
        <w:ind w:left="5120" w:hanging="360"/>
      </w:pPr>
      <w:rPr>
        <w:rFonts w:ascii="Symbol" w:hAnsi="Symbol" w:cs="Symbol" w:hint="default"/>
      </w:rPr>
    </w:lvl>
    <w:lvl w:ilvl="7">
      <w:start w:val="1"/>
      <w:numFmt w:val="bullet"/>
      <w:lvlText w:val="o"/>
      <w:lvlJc w:val="left"/>
      <w:pPr>
        <w:ind w:left="5840" w:hanging="360"/>
      </w:pPr>
      <w:rPr>
        <w:rFonts w:ascii="Courier New" w:hAnsi="Courier New" w:cs="Courier New" w:hint="default"/>
      </w:rPr>
    </w:lvl>
    <w:lvl w:ilvl="8">
      <w:start w:val="1"/>
      <w:numFmt w:val="bullet"/>
      <w:lvlText w:val=""/>
      <w:lvlJc w:val="left"/>
      <w:pPr>
        <w:ind w:left="6560" w:hanging="360"/>
      </w:pPr>
      <w:rPr>
        <w:rFonts w:ascii="Wingdings" w:hAnsi="Wingdings" w:cs="Wingdings" w:hint="default"/>
      </w:rPr>
    </w:lvl>
  </w:abstractNum>
  <w:abstractNum w:abstractNumId="2" w15:restartNumberingAfterBreak="0">
    <w:nsid w:val="0A95226F"/>
    <w:multiLevelType w:val="hybridMultilevel"/>
    <w:tmpl w:val="1DF46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F26CB9"/>
    <w:multiLevelType w:val="multilevel"/>
    <w:tmpl w:val="661EE3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E0B0C37"/>
    <w:multiLevelType w:val="multilevel"/>
    <w:tmpl w:val="8A6CE4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F8004E5"/>
    <w:multiLevelType w:val="multilevel"/>
    <w:tmpl w:val="C58E7B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48F0FC5"/>
    <w:multiLevelType w:val="multilevel"/>
    <w:tmpl w:val="5A9C7E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9045BEA"/>
    <w:multiLevelType w:val="hybridMultilevel"/>
    <w:tmpl w:val="F83A6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D7128C"/>
    <w:multiLevelType w:val="multilevel"/>
    <w:tmpl w:val="714C11C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
  </w:num>
  <w:num w:numId="2">
    <w:abstractNumId w:val="3"/>
  </w:num>
  <w:num w:numId="3">
    <w:abstractNumId w:val="5"/>
  </w:num>
  <w:num w:numId="4">
    <w:abstractNumId w:val="4"/>
  </w:num>
  <w:num w:numId="5">
    <w:abstractNumId w:val="6"/>
  </w:num>
  <w:num w:numId="6">
    <w:abstractNumId w:val="0"/>
  </w:num>
  <w:num w:numId="7">
    <w:abstractNumId w:val="7"/>
  </w:num>
  <w:num w:numId="8">
    <w:abstractNumId w:val="2"/>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ul Jarvis">
    <w15:presenceInfo w15:providerId="AD" w15:userId="S-1-5-21-1077148053-4198568005-1106819756-58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210"/>
    <w:rsid w:val="00054853"/>
    <w:rsid w:val="001D373E"/>
    <w:rsid w:val="003261FB"/>
    <w:rsid w:val="004D141F"/>
    <w:rsid w:val="00594DAC"/>
    <w:rsid w:val="008157B4"/>
    <w:rsid w:val="009A25D9"/>
    <w:rsid w:val="009C768B"/>
    <w:rsid w:val="009E4925"/>
    <w:rsid w:val="00C778C3"/>
    <w:rsid w:val="00C92028"/>
    <w:rsid w:val="00D022BB"/>
    <w:rsid w:val="00E0721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06803"/>
  <w15:docId w15:val="{F11101ED-8774-4E69-B2B7-365A5E438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Regular" w:eastAsia="Roboto Regular" w:hAnsi="Roboto Regular" w:cs="Roboto Regular"/>
        <w:color w:val="000000"/>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textAlignment w:val="baseline"/>
    </w:pPr>
    <w:rPr>
      <w:sz w:val="24"/>
    </w:rPr>
  </w:style>
  <w:style w:type="paragraph" w:styleId="Heading1">
    <w:name w:val="heading 1"/>
    <w:next w:val="Standard"/>
    <w:uiPriority w:val="9"/>
    <w:qFormat/>
    <w:pPr>
      <w:widowControl w:val="0"/>
      <w:spacing w:after="200"/>
      <w:textAlignment w:val="baseline"/>
      <w:outlineLvl w:val="0"/>
    </w:pPr>
    <w:rPr>
      <w:b/>
      <w:color w:val="0D0D0D"/>
      <w:sz w:val="48"/>
    </w:rPr>
  </w:style>
  <w:style w:type="paragraph" w:styleId="Heading2">
    <w:name w:val="heading 2"/>
    <w:next w:val="Standard"/>
    <w:uiPriority w:val="9"/>
    <w:semiHidden/>
    <w:unhideWhenUsed/>
    <w:qFormat/>
    <w:pPr>
      <w:widowControl w:val="0"/>
      <w:spacing w:after="160"/>
      <w:textAlignment w:val="baseline"/>
      <w:outlineLvl w:val="1"/>
    </w:pPr>
    <w:rPr>
      <w:b/>
      <w:sz w:val="36"/>
    </w:rPr>
  </w:style>
  <w:style w:type="paragraph" w:styleId="Heading3">
    <w:name w:val="heading 3"/>
    <w:next w:val="Standard"/>
    <w:uiPriority w:val="9"/>
    <w:semiHidden/>
    <w:unhideWhenUsed/>
    <w:qFormat/>
    <w:pPr>
      <w:widowControl w:val="0"/>
      <w:spacing w:after="160"/>
      <w:textAlignment w:val="baseline"/>
      <w:outlineLvl w:val="2"/>
    </w:pPr>
    <w:rPr>
      <w:b/>
      <w:sz w:val="32"/>
    </w:rPr>
  </w:style>
  <w:style w:type="paragraph" w:styleId="Heading4">
    <w:name w:val="heading 4"/>
    <w:next w:val="Standard"/>
    <w:uiPriority w:val="9"/>
    <w:semiHidden/>
    <w:unhideWhenUsed/>
    <w:qFormat/>
    <w:pPr>
      <w:widowControl w:val="0"/>
      <w:spacing w:after="160"/>
      <w:textAlignment w:val="baseline"/>
      <w:outlineLvl w:val="3"/>
    </w:pPr>
    <w:rPr>
      <w:b/>
      <w:i/>
      <w:sz w:val="28"/>
    </w:rPr>
  </w:style>
  <w:style w:type="paragraph" w:styleId="Heading5">
    <w:name w:val="heading 5"/>
    <w:next w:val="Standard"/>
    <w:uiPriority w:val="9"/>
    <w:semiHidden/>
    <w:unhideWhenUsed/>
    <w:qFormat/>
    <w:pPr>
      <w:widowControl w:val="0"/>
      <w:shd w:val="clear" w:color="auto" w:fill="404040"/>
      <w:spacing w:after="160" w:line="312" w:lineRule="auto"/>
      <w:textAlignment w:val="baseline"/>
      <w:outlineLvl w:val="4"/>
    </w:pPr>
    <w:rPr>
      <w:color w:val="FFFFFF"/>
      <w:sz w:val="24"/>
    </w:rPr>
  </w:style>
  <w:style w:type="paragraph" w:styleId="Heading6">
    <w:name w:val="heading 6"/>
    <w:next w:val="Standard"/>
    <w:uiPriority w:val="9"/>
    <w:semiHidden/>
    <w:unhideWhenUsed/>
    <w:qFormat/>
    <w:pPr>
      <w:widowControl w:val="0"/>
      <w:spacing w:after="120"/>
      <w:textAlignment w:val="baseline"/>
      <w:outlineLvl w:val="5"/>
    </w:pPr>
    <w:rPr>
      <w:i/>
      <w:sz w:val="22"/>
      <w:u w:val="single"/>
    </w:rPr>
  </w:style>
  <w:style w:type="paragraph" w:styleId="Heading7">
    <w:name w:val="heading 7"/>
    <w:next w:val="Standard"/>
    <w:qFormat/>
    <w:pPr>
      <w:widowControl w:val="0"/>
      <w:spacing w:before="40"/>
      <w:textAlignment w:val="baseline"/>
      <w:outlineLvl w:val="6"/>
    </w:pPr>
    <w:rPr>
      <w:i/>
      <w:color w:val="13397E"/>
      <w:sz w:val="21"/>
    </w:rPr>
  </w:style>
  <w:style w:type="paragraph" w:styleId="Heading8">
    <w:name w:val="heading 8"/>
    <w:next w:val="Standard"/>
    <w:qFormat/>
    <w:pPr>
      <w:widowControl w:val="0"/>
      <w:spacing w:before="40"/>
      <w:textAlignment w:val="baseline"/>
      <w:outlineLvl w:val="7"/>
    </w:pPr>
    <w:rPr>
      <w:b/>
      <w:color w:val="1A3A2A"/>
      <w:sz w:val="21"/>
    </w:rPr>
  </w:style>
  <w:style w:type="paragraph" w:styleId="Heading9">
    <w:name w:val="heading 9"/>
    <w:next w:val="Standard"/>
    <w:qFormat/>
    <w:pPr>
      <w:widowControl w:val="0"/>
      <w:spacing w:before="40"/>
      <w:textAlignment w:val="baseline"/>
      <w:outlineLvl w:val="8"/>
    </w:pPr>
    <w:rPr>
      <w:b/>
      <w:i/>
      <w:color w:val="1A3A2A"/>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qFormat/>
    <w:rPr>
      <w:rFonts w:ascii="Segoe UI" w:eastAsia="Segoe UI" w:hAnsi="Segoe UI" w:cs="Segoe UI"/>
      <w:sz w:val="18"/>
      <w:szCs w:val="18"/>
    </w:rPr>
  </w:style>
  <w:style w:type="character" w:customStyle="1" w:styleId="Internetlink">
    <w:name w:val="Internet link"/>
    <w:qFormat/>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next w:val="Textbody"/>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rPr>
      <w:rFonts w:cs="Droid Sans Devanagari"/>
      <w:sz w:val="24"/>
    </w:rPr>
  </w:style>
  <w:style w:type="paragraph" w:styleId="Caption">
    <w:name w:val="caption"/>
    <w:qFormat/>
    <w:pPr>
      <w:suppressLineNumbers/>
      <w:spacing w:before="120" w:after="120"/>
    </w:pPr>
    <w:rPr>
      <w:rFonts w:cs="Droid Sans Devanagari"/>
      <w:i/>
      <w:iCs/>
      <w:sz w:val="24"/>
      <w:szCs w:val="24"/>
    </w:rPr>
  </w:style>
  <w:style w:type="paragraph" w:customStyle="1" w:styleId="Index">
    <w:name w:val="Index"/>
    <w:qFormat/>
    <w:pPr>
      <w:suppressLineNumbers/>
    </w:pPr>
    <w:rPr>
      <w:rFonts w:cs="Droid Sans Devanagari"/>
      <w:sz w:val="24"/>
    </w:rPr>
  </w:style>
  <w:style w:type="paragraph" w:customStyle="1" w:styleId="Standard">
    <w:name w:val="Standard"/>
    <w:qFormat/>
    <w:pPr>
      <w:suppressAutoHyphens/>
      <w:spacing w:line="288" w:lineRule="auto"/>
      <w:textAlignment w:val="baseline"/>
    </w:pPr>
    <w:rPr>
      <w:sz w:val="24"/>
    </w:rPr>
  </w:style>
  <w:style w:type="paragraph" w:customStyle="1" w:styleId="Textbody">
    <w:name w:val="Text body"/>
    <w:basedOn w:val="Standard"/>
    <w:qFormat/>
    <w:pPr>
      <w:spacing w:after="140" w:line="276" w:lineRule="auto"/>
    </w:pPr>
  </w:style>
  <w:style w:type="paragraph" w:styleId="Title">
    <w:name w:val="Title"/>
    <w:basedOn w:val="Standard"/>
    <w:next w:val="Standard"/>
    <w:uiPriority w:val="10"/>
    <w:qFormat/>
    <w:pPr>
      <w:spacing w:after="360" w:line="240" w:lineRule="auto"/>
    </w:pPr>
    <w:rPr>
      <w:b/>
      <w:color w:val="1D57BE"/>
      <w:spacing w:val="-10"/>
      <w:sz w:val="72"/>
    </w:rPr>
  </w:style>
  <w:style w:type="paragraph" w:styleId="Subtitle">
    <w:name w:val="Subtitle"/>
    <w:basedOn w:val="Standard"/>
    <w:next w:val="Standard"/>
    <w:uiPriority w:val="11"/>
    <w:qFormat/>
    <w:pPr>
      <w:spacing w:before="240" w:after="480" w:line="240" w:lineRule="auto"/>
    </w:pPr>
    <w:rPr>
      <w:b/>
      <w:i/>
      <w:color w:val="404040"/>
    </w:rPr>
  </w:style>
  <w:style w:type="paragraph" w:styleId="Quote">
    <w:name w:val="Quote"/>
    <w:basedOn w:val="Standard"/>
    <w:next w:val="Standard"/>
    <w:qFormat/>
    <w:pPr>
      <w:pBdr>
        <w:top w:val="single" w:sz="4" w:space="10" w:color="000000"/>
        <w:left w:val="single" w:sz="24" w:space="10" w:color="1D57BE"/>
        <w:bottom w:val="single" w:sz="4" w:space="10" w:color="000000"/>
      </w:pBdr>
      <w:shd w:val="clear" w:color="auto" w:fill="D9E4F9"/>
      <w:spacing w:after="360" w:line="312" w:lineRule="auto"/>
    </w:pPr>
  </w:style>
  <w:style w:type="paragraph" w:styleId="IntenseQuote">
    <w:name w:val="Intense Quote"/>
    <w:basedOn w:val="Standard"/>
    <w:next w:val="Standard"/>
    <w:qFormat/>
    <w:pPr>
      <w:pBdr>
        <w:left w:val="single" w:sz="24" w:space="1" w:color="447DE2"/>
      </w:pBdr>
      <w:spacing w:before="100" w:line="300" w:lineRule="auto"/>
      <w:ind w:left="1224" w:right="1224"/>
    </w:pPr>
    <w:rPr>
      <w:color w:val="447DE2"/>
      <w:sz w:val="28"/>
    </w:rPr>
  </w:style>
  <w:style w:type="paragraph" w:styleId="ListParagraph">
    <w:name w:val="List Paragraph"/>
    <w:basedOn w:val="Standard"/>
    <w:next w:val="Standard"/>
    <w:qFormat/>
    <w:rPr>
      <w:i/>
      <w:color w:val="447DE2"/>
      <w:sz w:val="22"/>
    </w:rPr>
  </w:style>
  <w:style w:type="paragraph" w:styleId="NoSpacing">
    <w:name w:val="No Spacing"/>
    <w:basedOn w:val="Standard"/>
    <w:next w:val="Standard"/>
    <w:qFormat/>
    <w:pPr>
      <w:spacing w:line="240" w:lineRule="auto"/>
    </w:pPr>
  </w:style>
  <w:style w:type="paragraph" w:styleId="BalloonText">
    <w:name w:val="Balloon Text"/>
    <w:basedOn w:val="Standard"/>
    <w:qFormat/>
    <w:pPr>
      <w:spacing w:line="240" w:lineRule="auto"/>
    </w:pPr>
    <w:rPr>
      <w:rFonts w:ascii="Segoe UI" w:eastAsia="Segoe UI" w:hAnsi="Segoe UI" w:cs="Segoe UI"/>
      <w:sz w:val="18"/>
      <w:szCs w:val="18"/>
    </w:rPr>
  </w:style>
  <w:style w:type="paragraph" w:customStyle="1" w:styleId="HeaderandFooter">
    <w:name w:val="Header and Footer"/>
    <w:basedOn w:val="Standard"/>
    <w:qFormat/>
  </w:style>
  <w:style w:type="paragraph" w:styleId="Header">
    <w:name w:val="header"/>
    <w:basedOn w:val="HeaderandFooter"/>
  </w:style>
  <w:style w:type="paragraph" w:styleId="Footer">
    <w:name w:val="footer"/>
    <w:basedOn w:val="HeaderandFooter"/>
  </w:style>
  <w:style w:type="numbering" w:customStyle="1" w:styleId="NoList1">
    <w:name w:val="No List_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554</Words>
  <Characters>3163</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Apache POI</dc:creator>
  <dc:description/>
  <cp:lastModifiedBy>Paul Jarvis</cp:lastModifiedBy>
  <cp:revision>33</cp:revision>
  <dcterms:created xsi:type="dcterms:W3CDTF">2019-09-27T15:09:00Z</dcterms:created>
  <dcterms:modified xsi:type="dcterms:W3CDTF">2019-10-22T08:06:00Z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WConversion">
    <vt:lpwstr>1</vt:lpwstr>
  </property>
</Properties>
</file>