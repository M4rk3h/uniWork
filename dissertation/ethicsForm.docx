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20C273" w14:textId="77777777" w:rsidR="002926EB" w:rsidRDefault="005F2192">
      <w:pPr>
        <w:jc w:val="center"/>
        <w:rPr>
          <w:rFonts w:ascii="Arial" w:hAnsi="Arial"/>
          <w:b/>
          <w:sz w:val="36"/>
        </w:rPr>
      </w:pPr>
      <w:r>
        <w:rPr>
          <w:rFonts w:ascii="Arial" w:hAnsi="Arial"/>
          <w:b/>
          <w:sz w:val="36"/>
        </w:rPr>
        <w:t xml:space="preserve">SECTION A: Project Definition </w:t>
      </w:r>
    </w:p>
    <w:p w14:paraId="6CD0C377" w14:textId="77777777" w:rsidR="002926EB" w:rsidRDefault="005F2192">
      <w:pPr>
        <w:jc w:val="center"/>
        <w:rPr>
          <w:rFonts w:ascii="Arial" w:hAnsi="Arial"/>
          <w:b/>
          <w:sz w:val="36"/>
        </w:rPr>
      </w:pPr>
      <w:r>
        <w:rPr>
          <w:rFonts w:ascii="Arial" w:hAnsi="Arial"/>
          <w:b/>
          <w:sz w:val="36"/>
        </w:rPr>
        <w:t>FOR UNDERGRADUATE &amp; TAUGHT POSTGRADUATE ONLY</w:t>
      </w:r>
    </w:p>
    <w:p w14:paraId="1FE798A7" w14:textId="77777777" w:rsidR="002926EB" w:rsidRDefault="005F2192">
      <w:pPr>
        <w:jc w:val="both"/>
        <w:rPr>
          <w:rFonts w:ascii="Arial" w:hAnsi="Arial"/>
          <w:b/>
        </w:rPr>
      </w:pPr>
      <w:r>
        <w:rPr>
          <w:rFonts w:ascii="Arial" w:hAnsi="Arial"/>
          <w:b/>
        </w:rPr>
        <w:t xml:space="preserve">Complete the following table with full and relevant information relating to your research.  </w:t>
      </w:r>
    </w:p>
    <w:p w14:paraId="12D81237" w14:textId="77777777" w:rsidR="002926EB" w:rsidRDefault="002926EB">
      <w:pPr>
        <w:jc w:val="both"/>
        <w:rPr>
          <w:rFonts w:ascii="Arial" w:hAnsi="Arial"/>
          <w:sz w:val="20"/>
        </w:rPr>
      </w:pPr>
    </w:p>
    <w:tbl>
      <w:tblPr>
        <w:tblStyle w:val="TableGrid"/>
        <w:tblW w:w="10343" w:type="dxa"/>
        <w:tblLook w:val="04A0" w:firstRow="1" w:lastRow="0" w:firstColumn="1" w:lastColumn="0" w:noHBand="0" w:noVBand="1"/>
      </w:tblPr>
      <w:tblGrid>
        <w:gridCol w:w="2688"/>
        <w:gridCol w:w="7655"/>
      </w:tblGrid>
      <w:tr w:rsidR="002926EB" w14:paraId="3DA6F51B" w14:textId="77777777">
        <w:trPr>
          <w:trHeight w:val="421"/>
        </w:trPr>
        <w:tc>
          <w:tcPr>
            <w:tcW w:w="2688" w:type="dxa"/>
            <w:shd w:val="clear" w:color="auto" w:fill="auto"/>
          </w:tcPr>
          <w:p w14:paraId="063F8FC4" w14:textId="77777777" w:rsidR="002926EB" w:rsidRDefault="005F2192">
            <w:pPr>
              <w:rPr>
                <w:rFonts w:ascii="Arial" w:hAnsi="Arial"/>
              </w:rPr>
            </w:pPr>
            <w:r>
              <w:rPr>
                <w:rFonts w:ascii="Arial" w:hAnsi="Arial"/>
              </w:rPr>
              <w:t>Student Name</w:t>
            </w:r>
          </w:p>
        </w:tc>
        <w:tc>
          <w:tcPr>
            <w:tcW w:w="7654" w:type="dxa"/>
            <w:shd w:val="clear" w:color="auto" w:fill="auto"/>
          </w:tcPr>
          <w:p w14:paraId="4F7B0621" w14:textId="77777777" w:rsidR="002926EB" w:rsidRDefault="005F2192">
            <w:pPr>
              <w:rPr>
                <w:rFonts w:ascii="Arial" w:hAnsi="Arial"/>
              </w:rPr>
            </w:pPr>
            <w:r>
              <w:rPr>
                <w:rFonts w:ascii="Arial" w:hAnsi="Arial"/>
              </w:rPr>
              <w:t>Mark Baber</w:t>
            </w:r>
          </w:p>
        </w:tc>
      </w:tr>
      <w:tr w:rsidR="002926EB" w14:paraId="0791FFF8" w14:textId="77777777">
        <w:trPr>
          <w:trHeight w:val="421"/>
        </w:trPr>
        <w:tc>
          <w:tcPr>
            <w:tcW w:w="2688" w:type="dxa"/>
            <w:shd w:val="clear" w:color="auto" w:fill="auto"/>
          </w:tcPr>
          <w:p w14:paraId="4915F3D6" w14:textId="77777777" w:rsidR="002926EB" w:rsidRDefault="005F2192">
            <w:pPr>
              <w:rPr>
                <w:rFonts w:ascii="Arial" w:hAnsi="Arial"/>
              </w:rPr>
            </w:pPr>
            <w:r>
              <w:rPr>
                <w:rFonts w:ascii="Arial" w:hAnsi="Arial"/>
              </w:rPr>
              <w:t>Student Number</w:t>
            </w:r>
          </w:p>
        </w:tc>
        <w:tc>
          <w:tcPr>
            <w:tcW w:w="7654" w:type="dxa"/>
            <w:shd w:val="clear" w:color="auto" w:fill="auto"/>
          </w:tcPr>
          <w:p w14:paraId="6A382937" w14:textId="77777777" w:rsidR="002926EB" w:rsidRDefault="005F2192">
            <w:pPr>
              <w:rPr>
                <w:rFonts w:ascii="Arial" w:hAnsi="Arial"/>
              </w:rPr>
            </w:pPr>
            <w:r>
              <w:rPr>
                <w:rFonts w:ascii="Arial" w:hAnsi="Arial"/>
              </w:rPr>
              <w:t>17076749</w:t>
            </w:r>
          </w:p>
        </w:tc>
      </w:tr>
      <w:tr w:rsidR="002926EB" w14:paraId="4D266438" w14:textId="77777777">
        <w:tc>
          <w:tcPr>
            <w:tcW w:w="2688" w:type="dxa"/>
            <w:shd w:val="clear" w:color="auto" w:fill="auto"/>
          </w:tcPr>
          <w:p w14:paraId="07159088" w14:textId="77777777" w:rsidR="002926EB" w:rsidRDefault="005F2192">
            <w:pPr>
              <w:rPr>
                <w:rFonts w:ascii="Arial" w:hAnsi="Arial"/>
              </w:rPr>
            </w:pPr>
            <w:r>
              <w:rPr>
                <w:rFonts w:ascii="Arial" w:hAnsi="Arial"/>
              </w:rPr>
              <w:t>Student E-mail Address (please use University e-mail)</w:t>
            </w:r>
          </w:p>
        </w:tc>
        <w:tc>
          <w:tcPr>
            <w:tcW w:w="7654" w:type="dxa"/>
            <w:shd w:val="clear" w:color="auto" w:fill="auto"/>
          </w:tcPr>
          <w:p w14:paraId="6156772A" w14:textId="77777777" w:rsidR="002926EB" w:rsidRDefault="00372E0F">
            <w:hyperlink r:id="rId11">
              <w:r w:rsidR="005F2192">
                <w:rPr>
                  <w:rStyle w:val="InternetLink"/>
                  <w:rFonts w:ascii="Arial" w:hAnsi="Arial"/>
                </w:rPr>
                <w:t>17076749@stude</w:t>
              </w:r>
              <w:bookmarkStart w:id="0" w:name="_GoBack"/>
              <w:bookmarkEnd w:id="0"/>
              <w:r w:rsidR="005F2192">
                <w:rPr>
                  <w:rStyle w:val="InternetLink"/>
                  <w:rFonts w:ascii="Arial" w:hAnsi="Arial"/>
                </w:rPr>
                <w:t>nts.southwales.ac.uk</w:t>
              </w:r>
            </w:hyperlink>
          </w:p>
        </w:tc>
      </w:tr>
      <w:tr w:rsidR="002926EB" w14:paraId="6900DF3D" w14:textId="77777777">
        <w:trPr>
          <w:trHeight w:val="582"/>
        </w:trPr>
        <w:tc>
          <w:tcPr>
            <w:tcW w:w="2688" w:type="dxa"/>
            <w:shd w:val="clear" w:color="auto" w:fill="auto"/>
          </w:tcPr>
          <w:p w14:paraId="54DF89A4" w14:textId="77777777" w:rsidR="002926EB" w:rsidRDefault="005F2192">
            <w:pPr>
              <w:rPr>
                <w:rFonts w:ascii="Arial" w:hAnsi="Arial"/>
              </w:rPr>
            </w:pPr>
            <w:r>
              <w:rPr>
                <w:rFonts w:ascii="Arial" w:hAnsi="Arial"/>
              </w:rPr>
              <w:t>Name of Principal Project Supervisor</w:t>
            </w:r>
          </w:p>
        </w:tc>
        <w:tc>
          <w:tcPr>
            <w:tcW w:w="7654" w:type="dxa"/>
            <w:shd w:val="clear" w:color="auto" w:fill="auto"/>
          </w:tcPr>
          <w:p w14:paraId="1EB0357E" w14:textId="77777777" w:rsidR="002926EB" w:rsidRDefault="005F2192">
            <w:pPr>
              <w:rPr>
                <w:rFonts w:ascii="Arial" w:hAnsi="Arial"/>
              </w:rPr>
            </w:pPr>
            <w:r>
              <w:rPr>
                <w:rFonts w:ascii="Arial" w:hAnsi="Arial"/>
              </w:rPr>
              <w:t>Dr Paul Jarvis</w:t>
            </w:r>
          </w:p>
        </w:tc>
      </w:tr>
      <w:tr w:rsidR="002926EB" w14:paraId="2D19032F" w14:textId="77777777">
        <w:trPr>
          <w:trHeight w:val="704"/>
        </w:trPr>
        <w:tc>
          <w:tcPr>
            <w:tcW w:w="2688" w:type="dxa"/>
            <w:shd w:val="clear" w:color="auto" w:fill="auto"/>
          </w:tcPr>
          <w:p w14:paraId="61811767" w14:textId="77777777" w:rsidR="002926EB" w:rsidRDefault="005F2192">
            <w:pPr>
              <w:rPr>
                <w:rFonts w:ascii="Arial" w:hAnsi="Arial"/>
              </w:rPr>
            </w:pPr>
            <w:r>
              <w:rPr>
                <w:rFonts w:ascii="Arial" w:hAnsi="Arial"/>
              </w:rPr>
              <w:t>Project Title</w:t>
            </w:r>
          </w:p>
        </w:tc>
        <w:tc>
          <w:tcPr>
            <w:tcW w:w="7654" w:type="dxa"/>
            <w:shd w:val="clear" w:color="auto" w:fill="auto"/>
          </w:tcPr>
          <w:p w14:paraId="306BA801" w14:textId="77777777" w:rsidR="002926EB" w:rsidRDefault="005F2192">
            <w:pPr>
              <w:rPr>
                <w:rFonts w:ascii="Arial" w:hAnsi="Arial"/>
              </w:rPr>
            </w:pPr>
            <w:r>
              <w:rPr>
                <w:rFonts w:ascii="Arial" w:eastAsia="Roboto Regular" w:hAnsi="Arial"/>
                <w:color w:val="000000"/>
                <w:lang w:eastAsia="en-GB"/>
              </w:rPr>
              <w:t>To determine whether there is a link between the sentiment of a TV show and the viewer ratings.</w:t>
            </w:r>
          </w:p>
        </w:tc>
      </w:tr>
      <w:tr w:rsidR="002926EB" w14:paraId="66A603D5" w14:textId="77777777">
        <w:trPr>
          <w:trHeight w:val="4477"/>
        </w:trPr>
        <w:tc>
          <w:tcPr>
            <w:tcW w:w="2688" w:type="dxa"/>
            <w:shd w:val="clear" w:color="auto" w:fill="auto"/>
          </w:tcPr>
          <w:p w14:paraId="339BED3A" w14:textId="77777777" w:rsidR="002926EB" w:rsidRDefault="005F2192">
            <w:pPr>
              <w:widowControl w:val="0"/>
              <w:rPr>
                <w:rFonts w:ascii="Arial" w:hAnsi="Arial"/>
              </w:rPr>
            </w:pPr>
            <w:r>
              <w:rPr>
                <w:rFonts w:ascii="Arial" w:hAnsi="Arial"/>
              </w:rPr>
              <w:t xml:space="preserve">Briefly describe the project, being sure to identify any aspects that are relevant to the Ethical Evaluation in Section B. </w:t>
            </w:r>
          </w:p>
          <w:p w14:paraId="7FE8AB06" w14:textId="77777777" w:rsidR="002926EB" w:rsidRDefault="002926EB">
            <w:pPr>
              <w:widowControl w:val="0"/>
              <w:rPr>
                <w:rFonts w:ascii="Arial" w:hAnsi="Arial"/>
              </w:rPr>
            </w:pPr>
          </w:p>
          <w:p w14:paraId="1BF60708" w14:textId="77777777" w:rsidR="002926EB" w:rsidRDefault="005F2192">
            <w:pPr>
              <w:widowControl w:val="0"/>
              <w:rPr>
                <w:rFonts w:ascii="Arial" w:hAnsi="Arial"/>
              </w:rPr>
            </w:pPr>
            <w:r>
              <w:rPr>
                <w:rFonts w:ascii="Arial" w:hAnsi="Arial"/>
              </w:rPr>
              <w:t>NOTE: A project determined to be High Risk will need to include additional information in Section B to fully-specify the risks and mitigations.</w:t>
            </w:r>
          </w:p>
        </w:tc>
        <w:tc>
          <w:tcPr>
            <w:tcW w:w="7654" w:type="dxa"/>
            <w:shd w:val="clear" w:color="auto" w:fill="auto"/>
          </w:tcPr>
          <w:p w14:paraId="48788F81" w14:textId="77777777" w:rsidR="002926EB" w:rsidRDefault="005F2192">
            <w:pPr>
              <w:pStyle w:val="Standard"/>
              <w:spacing w:line="240" w:lineRule="auto"/>
              <w:rPr>
                <w:ins w:id="1" w:author="Unknown Author" w:date="2019-10-22T10:36:00Z"/>
                <w:rFonts w:eastAsiaTheme="minorEastAsia" w:hint="eastAsia"/>
                <w:szCs w:val="24"/>
              </w:rPr>
            </w:pPr>
            <w:r>
              <w:rPr>
                <w:rFonts w:ascii="Arial" w:eastAsiaTheme="minorEastAsia" w:hAnsi="Arial"/>
                <w:szCs w:val="24"/>
              </w:rPr>
              <w:t xml:space="preserve">In this project I am going to use sentiment analysis to determine if there is a link between the sentiment of a television episode and its review score. </w:t>
            </w:r>
          </w:p>
          <w:p w14:paraId="54261A49" w14:textId="77777777" w:rsidR="002926EB" w:rsidRDefault="002926EB"/>
          <w:p w14:paraId="54CB34DD" w14:textId="77777777" w:rsidR="002926EB" w:rsidDel="001A56BC" w:rsidRDefault="005F2192">
            <w:pPr>
              <w:rPr>
                <w:del w:id="2" w:author="Baber M (FCES)" w:date="2019-10-22T09:40:00Z"/>
              </w:rPr>
            </w:pPr>
            <w:ins w:id="3" w:author="Unknown Author" w:date="2019-10-22T10:36:00Z">
              <w:del w:id="4" w:author="Baber M (FCES)" w:date="2019-10-22T09:40:00Z">
                <w:r w:rsidDel="001A56BC">
                  <w:delText>This</w:delText>
                </w:r>
              </w:del>
            </w:ins>
          </w:p>
          <w:p w14:paraId="12B7F408" w14:textId="77777777" w:rsidR="002926EB" w:rsidRDefault="002926EB">
            <w:pPr>
              <w:rPr>
                <w:del w:id="5" w:author="Unknown Author" w:date="2019-10-22T10:36:00Z"/>
                <w:rFonts w:ascii="Arial" w:hAnsi="Arial"/>
              </w:rPr>
              <w:pPrChange w:id="6" w:author="Baber M (FCES)" w:date="2019-10-22T09:40:00Z">
                <w:pPr>
                  <w:pStyle w:val="Standard"/>
                  <w:spacing w:line="240" w:lineRule="auto"/>
                </w:pPr>
              </w:pPrChange>
            </w:pPr>
          </w:p>
          <w:p w14:paraId="3619800B" w14:textId="77777777" w:rsidR="002926EB" w:rsidDel="001A56BC" w:rsidRDefault="002926EB">
            <w:pPr>
              <w:rPr>
                <w:ins w:id="7" w:author="Paul Jarvis" w:date="2019-10-22T08:55:00Z"/>
                <w:del w:id="8" w:author="Baber M (FCES)" w:date="2019-10-22T09:40:00Z"/>
                <w:rFonts w:ascii="Arial" w:hAnsi="Arial"/>
              </w:rPr>
              <w:pPrChange w:id="9" w:author="Baber M (FCES)" w:date="2019-10-22T09:40:00Z">
                <w:pPr>
                  <w:pStyle w:val="Standard"/>
                  <w:spacing w:line="240" w:lineRule="auto"/>
                </w:pPr>
              </w:pPrChange>
            </w:pPr>
          </w:p>
          <w:p w14:paraId="623578E8" w14:textId="7B1AC9A9" w:rsidR="002926EB" w:rsidRDefault="005F2192">
            <w:pPr>
              <w:pStyle w:val="Standard"/>
              <w:spacing w:line="240" w:lineRule="auto"/>
              <w:rPr>
                <w:ins w:id="10" w:author="Paul Jarvis" w:date="2019-10-22T08:55:00Z"/>
                <w:rFonts w:eastAsiaTheme="minorEastAsia" w:hint="eastAsia"/>
                <w:szCs w:val="24"/>
              </w:rPr>
            </w:pPr>
            <w:ins w:id="11" w:author="Paul Jarvis" w:date="2019-10-22T08:55:00Z">
              <w:r>
                <w:rPr>
                  <w:rFonts w:ascii="Arial" w:eastAsiaTheme="minorEastAsia" w:hAnsi="Arial"/>
                  <w:szCs w:val="24"/>
                </w:rPr>
                <w:t xml:space="preserve">This will entail collecting </w:t>
              </w:r>
              <w:del w:id="12" w:author="Baber M (FCES)" w:date="2019-10-22T09:41:00Z">
                <w:r w:rsidDel="001A56BC">
                  <w:rPr>
                    <w:rFonts w:ascii="Arial" w:eastAsiaTheme="minorEastAsia" w:hAnsi="Arial"/>
                    <w:szCs w:val="24"/>
                  </w:rPr>
                  <w:delText xml:space="preserve">scripts </w:delText>
                </w:r>
              </w:del>
            </w:ins>
            <w:ins w:id="13" w:author="Baber M (FCES)" w:date="2019-10-22T09:40:00Z">
              <w:r w:rsidR="001A56BC">
                <w:rPr>
                  <w:rFonts w:ascii="Arial" w:eastAsiaTheme="minorEastAsia" w:hAnsi="Arial"/>
                  <w:szCs w:val="24"/>
                </w:rPr>
                <w:t xml:space="preserve">data from </w:t>
              </w:r>
            </w:ins>
            <w:ins w:id="14" w:author="Baber M (FCES)" w:date="2019-10-22T09:41:00Z">
              <w:r w:rsidR="001A56BC">
                <w:rPr>
                  <w:rFonts w:ascii="Arial" w:eastAsiaTheme="minorEastAsia" w:hAnsi="Arial"/>
                  <w:szCs w:val="24"/>
                </w:rPr>
                <w:t xml:space="preserve">public domain websites which allow data mining and </w:t>
              </w:r>
            </w:ins>
            <w:ins w:id="15" w:author="Baber M (FCES)" w:date="2019-10-22T12:51:00Z">
              <w:r w:rsidR="00DE6F65">
                <w:rPr>
                  <w:rFonts w:ascii="Arial" w:eastAsiaTheme="minorEastAsia" w:hAnsi="Arial"/>
                  <w:szCs w:val="24"/>
                </w:rPr>
                <w:t>websites which are specifically for data science with open source data available for all users.</w:t>
              </w:r>
              <w:r w:rsidR="00417996">
                <w:rPr>
                  <w:rFonts w:ascii="Arial" w:eastAsiaTheme="minorEastAsia" w:hAnsi="Arial"/>
                  <w:szCs w:val="24"/>
                </w:rPr>
                <w:t xml:space="preserve"> </w:t>
              </w:r>
            </w:ins>
            <w:ins w:id="16" w:author="Paul Jarvis" w:date="2019-10-22T08:55:00Z">
              <w:del w:id="17" w:author="Baber M (FCES)" w:date="2019-10-22T12:51:00Z">
                <w:r w:rsidDel="00417996">
                  <w:rPr>
                    <w:rFonts w:ascii="Arial" w:eastAsiaTheme="minorEastAsia" w:hAnsi="Arial"/>
                    <w:szCs w:val="24"/>
                  </w:rPr>
                  <w:delText>[legality of this]</w:delText>
                </w:r>
              </w:del>
            </w:ins>
          </w:p>
          <w:p w14:paraId="386C4389" w14:textId="77777777" w:rsidR="002926EB" w:rsidRDefault="002926EB">
            <w:pPr>
              <w:pStyle w:val="Standard"/>
              <w:spacing w:line="240" w:lineRule="auto"/>
              <w:rPr>
                <w:rFonts w:ascii="Arial" w:eastAsiaTheme="minorEastAsia" w:hAnsi="Arial"/>
                <w:szCs w:val="24"/>
              </w:rPr>
            </w:pPr>
          </w:p>
          <w:p w14:paraId="2C679DC9" w14:textId="5610CE3F" w:rsidR="002926EB" w:rsidDel="00AA3E90" w:rsidRDefault="005F2192" w:rsidP="00AA3E90">
            <w:pPr>
              <w:pStyle w:val="Standard"/>
              <w:spacing w:line="240" w:lineRule="auto"/>
              <w:rPr>
                <w:del w:id="18" w:author="Baber M (FCES)" w:date="2019-10-22T12:54:00Z"/>
                <w:rFonts w:ascii="Arial" w:eastAsiaTheme="minorEastAsia" w:hAnsi="Arial"/>
                <w:szCs w:val="24"/>
              </w:rPr>
            </w:pPr>
            <w:r>
              <w:rPr>
                <w:rFonts w:ascii="Arial" w:eastAsiaTheme="minorEastAsia" w:hAnsi="Arial"/>
                <w:szCs w:val="24"/>
              </w:rPr>
              <w:t xml:space="preserve">I will also carry out some investigation into collecting data from public domain websites i.e. </w:t>
            </w:r>
            <w:commentRangeStart w:id="19"/>
            <w:r>
              <w:rPr>
                <w:rFonts w:ascii="Arial" w:eastAsiaTheme="minorEastAsia" w:hAnsi="Arial"/>
                <w:szCs w:val="24"/>
              </w:rPr>
              <w:t>Twitter, IMDB and Rotten Tomatoes</w:t>
            </w:r>
            <w:commentRangeEnd w:id="19"/>
            <w:r>
              <w:commentReference w:id="19"/>
            </w:r>
            <w:r>
              <w:rPr>
                <w:rFonts w:ascii="Arial" w:eastAsiaTheme="minorEastAsia" w:hAnsi="Arial"/>
                <w:szCs w:val="24"/>
              </w:rPr>
              <w:t xml:space="preserve"> depending on the scope of this project.</w:t>
            </w:r>
            <w:ins w:id="20" w:author="Baber M (FCES)" w:date="2019-10-22T13:03:00Z">
              <w:r w:rsidR="00AA3E90">
                <w:rPr>
                  <w:rFonts w:ascii="Arial" w:eastAsiaTheme="minorEastAsia" w:hAnsi="Arial"/>
                  <w:szCs w:val="24"/>
                </w:rPr>
                <w:t xml:space="preserve"> </w:t>
              </w:r>
            </w:ins>
            <w:del w:id="21" w:author="Baber M (FCES)" w:date="2019-10-22T13:03:00Z">
              <w:r w:rsidDel="00AA3E90">
                <w:rPr>
                  <w:rFonts w:ascii="Arial" w:eastAsiaTheme="minorEastAsia" w:hAnsi="Arial"/>
                  <w:szCs w:val="24"/>
                </w:rPr>
                <w:delText xml:space="preserve"> </w:delText>
              </w:r>
            </w:del>
            <w:ins w:id="22" w:author="Paul Jarvis" w:date="2019-10-22T08:56:00Z">
              <w:del w:id="23" w:author="Baber M (FCES)" w:date="2019-10-22T13:03:00Z">
                <w:r w:rsidDel="00AA3E90">
                  <w:rPr>
                    <w:rFonts w:ascii="Arial" w:eastAsiaTheme="minorEastAsia" w:hAnsi="Arial"/>
                    <w:szCs w:val="24"/>
                  </w:rPr>
                  <w:delText xml:space="preserve"> </w:delText>
                </w:r>
              </w:del>
              <w:del w:id="24" w:author="Baber M (FCES)" w:date="2019-10-22T12:54:00Z">
                <w:r w:rsidDel="00130BEA">
                  <w:rPr>
                    <w:rFonts w:ascii="Arial" w:eastAsiaTheme="minorEastAsia" w:hAnsi="Arial"/>
                    <w:szCs w:val="24"/>
                  </w:rPr>
                  <w:delText>[what do the Ts &amp; Cs specify about this?]</w:delText>
                </w:r>
              </w:del>
            </w:ins>
          </w:p>
          <w:p w14:paraId="5DC51808" w14:textId="77777777" w:rsidR="00AA3E90" w:rsidRDefault="00AA3E90">
            <w:pPr>
              <w:pStyle w:val="Standard"/>
              <w:spacing w:line="240" w:lineRule="auto"/>
              <w:rPr>
                <w:ins w:id="25" w:author="Baber M (FCES)" w:date="2019-10-22T13:04:00Z"/>
                <w:rFonts w:ascii="Arial" w:hAnsi="Arial"/>
                <w:szCs w:val="24"/>
              </w:rPr>
            </w:pPr>
          </w:p>
          <w:p w14:paraId="220A8764" w14:textId="08F8C24D" w:rsidR="00AA3E90" w:rsidRDefault="00AA3E90" w:rsidP="00AA3E90">
            <w:pPr>
              <w:pStyle w:val="Standard"/>
              <w:spacing w:line="240" w:lineRule="auto"/>
              <w:rPr>
                <w:ins w:id="26" w:author="Baber M (FCES)" w:date="2019-10-22T13:03:00Z"/>
                <w:rFonts w:ascii="Arial" w:eastAsiaTheme="minorEastAsia" w:hAnsi="Arial"/>
                <w:szCs w:val="24"/>
              </w:rPr>
            </w:pPr>
          </w:p>
          <w:p w14:paraId="4A42B593" w14:textId="51F9246B" w:rsidR="00AA3E90" w:rsidRDefault="00AA3E90">
            <w:pPr>
              <w:pStyle w:val="Standard"/>
              <w:spacing w:line="240" w:lineRule="auto"/>
              <w:rPr>
                <w:ins w:id="27" w:author="Baber M (FCES)" w:date="2019-10-22T12:54:00Z"/>
                <w:rFonts w:ascii="Arial" w:eastAsiaTheme="minorEastAsia" w:hAnsi="Arial"/>
                <w:szCs w:val="24"/>
              </w:rPr>
            </w:pPr>
            <w:ins w:id="28" w:author="Baber M (FCES)" w:date="2019-10-22T13:04:00Z">
              <w:r>
                <w:rPr>
                  <w:rFonts w:ascii="Arial" w:eastAsiaTheme="minorEastAsia" w:hAnsi="Arial"/>
                  <w:szCs w:val="24"/>
                </w:rPr>
                <w:t xml:space="preserve">Twitter - </w:t>
              </w:r>
            </w:ins>
            <w:ins w:id="29" w:author="Baber M (FCES)" w:date="2019-10-22T13:03:00Z">
              <w:r>
                <w:rPr>
                  <w:rFonts w:ascii="Arial" w:eastAsiaTheme="minorEastAsia" w:hAnsi="Arial"/>
                  <w:szCs w:val="24"/>
                </w:rPr>
                <w:t xml:space="preserve">For using </w:t>
              </w:r>
            </w:ins>
            <w:ins w:id="30" w:author="Baber M (FCES)" w:date="2019-10-22T13:04:00Z">
              <w:r>
                <w:rPr>
                  <w:rFonts w:ascii="Arial" w:eastAsiaTheme="minorEastAsia" w:hAnsi="Arial"/>
                  <w:szCs w:val="24"/>
                </w:rPr>
                <w:t>T</w:t>
              </w:r>
            </w:ins>
            <w:ins w:id="31" w:author="Baber M (FCES)" w:date="2019-10-22T13:03:00Z">
              <w:r>
                <w:rPr>
                  <w:rFonts w:ascii="Arial" w:eastAsiaTheme="minorEastAsia" w:hAnsi="Arial"/>
                  <w:szCs w:val="24"/>
                </w:rPr>
                <w:t xml:space="preserve">witter, I would need to sign up for a development account (free) which </w:t>
              </w:r>
            </w:ins>
            <w:ins w:id="32" w:author="Baber M (FCES)" w:date="2019-10-22T13:04:00Z">
              <w:r>
                <w:rPr>
                  <w:rFonts w:ascii="Arial" w:eastAsiaTheme="minorEastAsia" w:hAnsi="Arial"/>
                  <w:szCs w:val="24"/>
                </w:rPr>
                <w:t>as stated by Twitter, “</w:t>
              </w:r>
              <w:r w:rsidRPr="00AA3E90">
                <w:rPr>
                  <w:rFonts w:ascii="Arial" w:eastAsiaTheme="minorEastAsia" w:hAnsi="Arial"/>
                  <w:szCs w:val="24"/>
                </w:rPr>
                <w:t>enable programmatic analysis of Tweets back to the first Tweet in 2006</w:t>
              </w:r>
              <w:r>
                <w:rPr>
                  <w:rFonts w:ascii="Arial" w:eastAsiaTheme="minorEastAsia" w:hAnsi="Arial"/>
                  <w:szCs w:val="24"/>
                </w:rPr>
                <w:t>”.</w:t>
              </w:r>
            </w:ins>
            <w:ins w:id="33" w:author="Baber M (FCES)" w:date="2019-10-22T13:17:00Z">
              <w:r w:rsidR="00217CFF">
                <w:rPr>
                  <w:rFonts w:ascii="Arial" w:eastAsiaTheme="minorEastAsia" w:hAnsi="Arial"/>
                  <w:szCs w:val="24"/>
                </w:rPr>
                <w:t xml:space="preserve"> Using their free API will not allow you to take any personal information from Twitters users.</w:t>
              </w:r>
            </w:ins>
          </w:p>
          <w:p w14:paraId="5F51D7C9" w14:textId="77777777" w:rsidR="00AA3E90" w:rsidRDefault="00AA3E90">
            <w:pPr>
              <w:pStyle w:val="Standard"/>
              <w:spacing w:line="240" w:lineRule="auto"/>
              <w:rPr>
                <w:ins w:id="34" w:author="Baber M (FCES)" w:date="2019-10-22T13:04:00Z"/>
                <w:rFonts w:ascii="Arial" w:eastAsiaTheme="minorEastAsia" w:hAnsi="Arial"/>
                <w:szCs w:val="24"/>
              </w:rPr>
            </w:pPr>
          </w:p>
          <w:p w14:paraId="261DB654" w14:textId="32FB60A3" w:rsidR="00130BEA" w:rsidRDefault="00130BEA">
            <w:pPr>
              <w:pStyle w:val="Standard"/>
              <w:spacing w:line="240" w:lineRule="auto"/>
              <w:rPr>
                <w:ins w:id="35" w:author="Baber M (FCES)" w:date="2019-10-22T13:04:00Z"/>
                <w:rFonts w:ascii="Arial" w:eastAsiaTheme="minorEastAsia" w:hAnsi="Arial"/>
                <w:szCs w:val="24"/>
              </w:rPr>
            </w:pPr>
            <w:ins w:id="36" w:author="Baber M (FCES)" w:date="2019-10-22T12:54:00Z">
              <w:r>
                <w:rPr>
                  <w:rFonts w:ascii="Arial" w:eastAsiaTheme="minorEastAsia" w:hAnsi="Arial"/>
                  <w:szCs w:val="24"/>
                </w:rPr>
                <w:t>IMDB</w:t>
              </w:r>
            </w:ins>
            <w:ins w:id="37" w:author="Baber M (FCES)" w:date="2019-10-22T13:06:00Z">
              <w:r w:rsidR="00AA3E90">
                <w:rPr>
                  <w:rFonts w:ascii="Arial" w:eastAsiaTheme="minorEastAsia" w:hAnsi="Arial"/>
                  <w:szCs w:val="24"/>
                </w:rPr>
                <w:t xml:space="preserve"> – If using IMDB they allow personal and non-commercial use of their datasets which can also be downloaded locally</w:t>
              </w:r>
            </w:ins>
            <w:r w:rsidR="008B6BD5">
              <w:rPr>
                <w:rFonts w:ascii="Arial" w:eastAsiaTheme="minorEastAsia" w:hAnsi="Arial"/>
                <w:szCs w:val="24"/>
              </w:rPr>
              <w:t>, which stops users from scrapping data from their live site.</w:t>
            </w:r>
          </w:p>
          <w:p w14:paraId="0ABBBEF5" w14:textId="77777777" w:rsidR="00AA3E90" w:rsidRDefault="00AA3E90">
            <w:pPr>
              <w:pStyle w:val="Standard"/>
              <w:spacing w:line="240" w:lineRule="auto"/>
              <w:rPr>
                <w:ins w:id="38" w:author="Baber M (FCES)" w:date="2019-10-22T12:54:00Z"/>
                <w:rFonts w:ascii="Arial" w:eastAsiaTheme="minorEastAsia" w:hAnsi="Arial"/>
                <w:szCs w:val="24"/>
              </w:rPr>
            </w:pPr>
          </w:p>
          <w:p w14:paraId="3AA79132" w14:textId="22A498CE" w:rsidR="00721030" w:rsidRPr="00721030" w:rsidRDefault="00130BEA">
            <w:pPr>
              <w:pStyle w:val="Standard"/>
              <w:spacing w:line="240" w:lineRule="auto"/>
              <w:rPr>
                <w:ins w:id="39" w:author="Baber M (FCES)" w:date="2019-10-22T13:20:00Z"/>
                <w:rFonts w:ascii="Arial" w:eastAsiaTheme="minorEastAsia" w:hAnsi="Arial"/>
                <w:szCs w:val="24"/>
              </w:rPr>
              <w:pPrChange w:id="40" w:author="Baber M (FCES)" w:date="2019-10-22T13:25:00Z">
                <w:pPr>
                  <w:pStyle w:val="Standard"/>
                </w:pPr>
              </w:pPrChange>
            </w:pPr>
            <w:ins w:id="41" w:author="Baber M (FCES)" w:date="2019-10-22T12:54:00Z">
              <w:r>
                <w:rPr>
                  <w:rFonts w:ascii="Arial" w:eastAsiaTheme="minorEastAsia" w:hAnsi="Arial"/>
                  <w:szCs w:val="24"/>
                </w:rPr>
                <w:t>Rotten Tomatoes</w:t>
              </w:r>
            </w:ins>
            <w:ins w:id="42" w:author="Baber M (FCES)" w:date="2019-10-22T13:20:00Z">
              <w:r w:rsidR="00721030">
                <w:rPr>
                  <w:rFonts w:ascii="Arial" w:eastAsiaTheme="minorEastAsia" w:hAnsi="Arial"/>
                  <w:szCs w:val="24"/>
                </w:rPr>
                <w:t xml:space="preserve"> – If using Rotten </w:t>
              </w:r>
            </w:ins>
            <w:r w:rsidR="00F1357F">
              <w:rPr>
                <w:rFonts w:ascii="Arial" w:eastAsiaTheme="minorEastAsia" w:hAnsi="Arial"/>
                <w:szCs w:val="24"/>
              </w:rPr>
              <w:t>Tomatoes,</w:t>
            </w:r>
            <w:ins w:id="43" w:author="Baber M (FCES)" w:date="2019-10-22T13:20:00Z">
              <w:r w:rsidR="00721030">
                <w:rPr>
                  <w:rFonts w:ascii="Arial" w:eastAsiaTheme="minorEastAsia" w:hAnsi="Arial"/>
                  <w:szCs w:val="24"/>
                </w:rPr>
                <w:t xml:space="preserve"> I need to sign up for the development program which allows me to use their API, this API will give me access to two types of data: </w:t>
              </w:r>
            </w:ins>
          </w:p>
          <w:p w14:paraId="497A0D9F" w14:textId="443C173A" w:rsidR="00721030" w:rsidRPr="00721030" w:rsidRDefault="00721030">
            <w:pPr>
              <w:pStyle w:val="Standard"/>
              <w:numPr>
                <w:ilvl w:val="0"/>
                <w:numId w:val="5"/>
              </w:numPr>
              <w:rPr>
                <w:ins w:id="44" w:author="Baber M (FCES)" w:date="2019-10-22T13:20:00Z"/>
                <w:rFonts w:ascii="Arial" w:eastAsiaTheme="minorEastAsia" w:hAnsi="Arial"/>
                <w:szCs w:val="24"/>
              </w:rPr>
              <w:pPrChange w:id="45" w:author="Baber M (FCES)" w:date="2019-10-22T13:20:00Z">
                <w:pPr>
                  <w:pStyle w:val="Standard"/>
                </w:pPr>
              </w:pPrChange>
            </w:pPr>
            <w:ins w:id="46" w:author="Baber M (FCES)" w:date="2019-10-22T13:20:00Z">
              <w:r w:rsidRPr="00721030">
                <w:rPr>
                  <w:rFonts w:ascii="Arial" w:eastAsiaTheme="minorEastAsia" w:hAnsi="Arial"/>
                  <w:szCs w:val="24"/>
                </w:rPr>
                <w:t>Critic and Audience Scores</w:t>
              </w:r>
            </w:ins>
          </w:p>
          <w:p w14:paraId="6656867A" w14:textId="39921703" w:rsidR="00721030" w:rsidRDefault="00721030" w:rsidP="00721030">
            <w:pPr>
              <w:pStyle w:val="Standard"/>
              <w:numPr>
                <w:ilvl w:val="0"/>
                <w:numId w:val="5"/>
              </w:numPr>
              <w:spacing w:line="240" w:lineRule="auto"/>
              <w:rPr>
                <w:ins w:id="47" w:author="Baber M (FCES)" w:date="2019-10-22T13:25:00Z"/>
                <w:rFonts w:ascii="Arial" w:eastAsiaTheme="minorEastAsia" w:hAnsi="Arial"/>
                <w:szCs w:val="24"/>
              </w:rPr>
            </w:pPr>
            <w:ins w:id="48" w:author="Baber M (FCES)" w:date="2019-10-22T13:20:00Z">
              <w:r w:rsidRPr="00721030">
                <w:rPr>
                  <w:rFonts w:ascii="Arial" w:eastAsiaTheme="minorEastAsia" w:hAnsi="Arial"/>
                  <w:szCs w:val="24"/>
                </w:rPr>
                <w:t>Critic Reviews</w:t>
              </w:r>
            </w:ins>
          </w:p>
          <w:p w14:paraId="3489B079" w14:textId="18691158" w:rsidR="00721030" w:rsidRDefault="00721030">
            <w:pPr>
              <w:pStyle w:val="Standard"/>
              <w:spacing w:line="240" w:lineRule="auto"/>
              <w:rPr>
                <w:ins w:id="49" w:author="Baber M (FCES)" w:date="2019-10-22T12:54:00Z"/>
                <w:rFonts w:ascii="Arial" w:eastAsiaTheme="minorEastAsia" w:hAnsi="Arial"/>
                <w:szCs w:val="24"/>
              </w:rPr>
            </w:pPr>
            <w:ins w:id="50" w:author="Baber M (FCES)" w:date="2019-10-22T13:25:00Z">
              <w:r>
                <w:rPr>
                  <w:rFonts w:ascii="Arial" w:eastAsiaTheme="minorEastAsia" w:hAnsi="Arial"/>
                  <w:szCs w:val="24"/>
                </w:rPr>
                <w:t>With these types of data it would help me a lot through my research.</w:t>
              </w:r>
            </w:ins>
          </w:p>
          <w:p w14:paraId="4BCECB43" w14:textId="77777777" w:rsidR="00130BEA" w:rsidRDefault="00130BEA">
            <w:pPr>
              <w:pStyle w:val="Standard"/>
              <w:spacing w:line="240" w:lineRule="auto"/>
              <w:rPr>
                <w:rFonts w:ascii="Arial" w:eastAsiaTheme="minorEastAsia" w:hAnsi="Arial"/>
                <w:szCs w:val="24"/>
              </w:rPr>
            </w:pPr>
          </w:p>
          <w:p w14:paraId="587B9680" w14:textId="2674F17C" w:rsidR="002926EB" w:rsidRDefault="005F2192">
            <w:pPr>
              <w:pStyle w:val="Standard"/>
              <w:spacing w:line="240" w:lineRule="auto"/>
              <w:rPr>
                <w:ins w:id="51" w:author="Baber M (FCES)" w:date="2019-10-22T09:50:00Z"/>
                <w:rFonts w:ascii="Arial" w:eastAsiaTheme="minorEastAsia" w:hAnsi="Arial"/>
                <w:szCs w:val="24"/>
              </w:rPr>
            </w:pPr>
            <w:r>
              <w:rPr>
                <w:rFonts w:ascii="Arial" w:eastAsiaTheme="minorEastAsia" w:hAnsi="Arial"/>
                <w:szCs w:val="24"/>
              </w:rPr>
              <w:t>If I do have time to collect data, I will make sure all users have an anonymous but unique id, deducting any names. The data will then be collected together and be broken down word for word, which will make identifying a user very difficult.</w:t>
            </w:r>
          </w:p>
          <w:p w14:paraId="6F60EC86" w14:textId="745EBFA5" w:rsidR="00F55E51" w:rsidRDefault="00F55E51">
            <w:pPr>
              <w:pStyle w:val="Standard"/>
              <w:spacing w:line="240" w:lineRule="auto"/>
              <w:rPr>
                <w:ins w:id="52" w:author="Baber M (FCES)" w:date="2019-10-22T09:51:00Z"/>
                <w:rFonts w:ascii="Arial" w:eastAsiaTheme="minorEastAsia" w:hAnsi="Arial"/>
                <w:szCs w:val="24"/>
              </w:rPr>
            </w:pPr>
          </w:p>
          <w:p w14:paraId="71EB1D97" w14:textId="5E49CA61" w:rsidR="00F55E51" w:rsidRDefault="00F55E51">
            <w:pPr>
              <w:pStyle w:val="Standard"/>
              <w:spacing w:line="240" w:lineRule="auto"/>
              <w:rPr>
                <w:ins w:id="53" w:author="Baber M (FCES)" w:date="2019-10-22T09:51:00Z"/>
                <w:rFonts w:ascii="Arial" w:eastAsiaTheme="minorEastAsia" w:hAnsi="Arial"/>
                <w:szCs w:val="24"/>
              </w:rPr>
            </w:pPr>
            <w:ins w:id="54" w:author="Baber M (FCES)" w:date="2019-10-22T09:51:00Z">
              <w:r>
                <w:rPr>
                  <w:rFonts w:ascii="Arial" w:eastAsiaTheme="minorEastAsia" w:hAnsi="Arial"/>
                  <w:szCs w:val="24"/>
                </w:rPr>
                <w:t>This research may include data from the following sources:</w:t>
              </w:r>
            </w:ins>
          </w:p>
          <w:p w14:paraId="405B58AF" w14:textId="57C1A939" w:rsidR="00363CC1" w:rsidRDefault="00363CC1" w:rsidP="00363CC1">
            <w:pPr>
              <w:pStyle w:val="ListParagraph"/>
              <w:numPr>
                <w:ilvl w:val="0"/>
                <w:numId w:val="3"/>
              </w:numPr>
              <w:spacing w:after="200" w:line="276" w:lineRule="auto"/>
              <w:rPr>
                <w:ins w:id="55" w:author="Baber M (FCES)" w:date="2019-10-22T09:53:00Z"/>
                <w:rFonts w:ascii="Arial" w:hAnsi="Arial"/>
              </w:rPr>
            </w:pPr>
            <w:ins w:id="56" w:author="Baber M (FCES)" w:date="2019-10-22T09:51:00Z">
              <w:r>
                <w:rPr>
                  <w:rFonts w:ascii="Arial" w:hAnsi="Arial"/>
                </w:rPr>
                <w:t>Children under 16, as all the terms of service and privacy policy of all websites mentione</w:t>
              </w:r>
            </w:ins>
            <w:ins w:id="57" w:author="Baber M (FCES)" w:date="2019-10-22T09:52:00Z">
              <w:r>
                <w:rPr>
                  <w:rFonts w:ascii="Arial" w:hAnsi="Arial"/>
                </w:rPr>
                <w:t xml:space="preserve">d allow users as young as 14 </w:t>
              </w:r>
              <w:r>
                <w:rPr>
                  <w:rFonts w:ascii="Arial" w:hAnsi="Arial"/>
                </w:rPr>
                <w:lastRenderedPageBreak/>
                <w:t xml:space="preserve">to sign up and register. </w:t>
              </w:r>
            </w:ins>
            <w:ins w:id="58" w:author="Baber M (FCES)" w:date="2019-10-22T09:53:00Z">
              <w:r>
                <w:rPr>
                  <w:rFonts w:ascii="Arial" w:hAnsi="Arial"/>
                </w:rPr>
                <w:t>None</w:t>
              </w:r>
            </w:ins>
            <w:ins w:id="59" w:author="Baber M (FCES)" w:date="2019-10-22T09:52:00Z">
              <w:r>
                <w:rPr>
                  <w:rFonts w:ascii="Arial" w:hAnsi="Arial"/>
                </w:rPr>
                <w:t xml:space="preserve"> of these will be targeted individually</w:t>
              </w:r>
            </w:ins>
            <w:ins w:id="60" w:author="Baber M (FCES)" w:date="2019-10-22T09:53:00Z">
              <w:r>
                <w:rPr>
                  <w:rFonts w:ascii="Arial" w:hAnsi="Arial"/>
                </w:rPr>
                <w:t xml:space="preserve"> but will be used more of a mass of words in no order. Which will make it harder to identify an individual among the mass of words/data collected.</w:t>
              </w:r>
            </w:ins>
          </w:p>
          <w:p w14:paraId="0B6600B4" w14:textId="4DFB2A97" w:rsidR="00363CC1" w:rsidRDefault="00363CC1" w:rsidP="00363CC1">
            <w:pPr>
              <w:pStyle w:val="ListParagraph"/>
              <w:numPr>
                <w:ilvl w:val="0"/>
                <w:numId w:val="3"/>
              </w:numPr>
              <w:spacing w:after="200" w:line="276" w:lineRule="auto"/>
              <w:rPr>
                <w:ins w:id="61" w:author="Baber M (FCES)" w:date="2019-10-22T09:51:00Z"/>
                <w:rFonts w:ascii="Arial" w:hAnsi="Arial"/>
              </w:rPr>
            </w:pPr>
            <w:ins w:id="62" w:author="Baber M (FCES)" w:date="2019-10-22T09:51:00Z">
              <w:r>
                <w:rPr>
                  <w:rFonts w:ascii="Arial" w:hAnsi="Arial"/>
                </w:rPr>
                <w:t>Adults with learning difficulties</w:t>
              </w:r>
            </w:ins>
            <w:ins w:id="63" w:author="Baber M (FCES)" w:date="2019-10-22T09:54:00Z">
              <w:r w:rsidR="00F64AA8">
                <w:rPr>
                  <w:rFonts w:ascii="Arial" w:hAnsi="Arial"/>
                </w:rPr>
                <w:t xml:space="preserve">, </w:t>
              </w:r>
            </w:ins>
            <w:ins w:id="64" w:author="Baber M (FCES)" w:date="2019-10-22T10:34:00Z">
              <w:r w:rsidR="003E478F">
                <w:rPr>
                  <w:rFonts w:ascii="Arial" w:hAnsi="Arial"/>
                </w:rPr>
                <w:t>whilst not specifically targeted in this research, there isn’t anything in the terms of service or the pr</w:t>
              </w:r>
            </w:ins>
            <w:ins w:id="65" w:author="Baber M (FCES)" w:date="2019-10-22T10:35:00Z">
              <w:r w:rsidR="003E478F">
                <w:rPr>
                  <w:rFonts w:ascii="Arial" w:hAnsi="Arial"/>
                </w:rPr>
                <w:t>ivacy policy about what data companies collect on users who have a disability. Again</w:t>
              </w:r>
            </w:ins>
            <w:ins w:id="66" w:author="Baber M (FCES)" w:date="2019-10-22T10:36:00Z">
              <w:r w:rsidR="003E478F">
                <w:rPr>
                  <w:rFonts w:ascii="Arial" w:hAnsi="Arial"/>
                </w:rPr>
                <w:t>,</w:t>
              </w:r>
            </w:ins>
            <w:ins w:id="67" w:author="Baber M (FCES)" w:date="2019-10-22T10:35:00Z">
              <w:r w:rsidR="003E478F">
                <w:rPr>
                  <w:rFonts w:ascii="Arial" w:hAnsi="Arial"/>
                </w:rPr>
                <w:t xml:space="preserve"> as stated above, if there are any users which fall u</w:t>
              </w:r>
            </w:ins>
            <w:ins w:id="68" w:author="Baber M (FCES)" w:date="2019-10-22T10:36:00Z">
              <w:r w:rsidR="003E478F">
                <w:rPr>
                  <w:rFonts w:ascii="Arial" w:hAnsi="Arial"/>
                </w:rPr>
                <w:t xml:space="preserve">nder this category they will not be targeted </w:t>
              </w:r>
            </w:ins>
            <w:ins w:id="69" w:author="Baber M (FCES)" w:date="2019-10-22T10:37:00Z">
              <w:r w:rsidR="003E478F">
                <w:rPr>
                  <w:rFonts w:ascii="Arial" w:hAnsi="Arial"/>
                </w:rPr>
                <w:t xml:space="preserve">individually. </w:t>
              </w:r>
            </w:ins>
          </w:p>
          <w:p w14:paraId="31C0E037" w14:textId="6335A5AC" w:rsidR="00F55E51" w:rsidDel="00363CC1" w:rsidRDefault="00F55E51">
            <w:pPr>
              <w:pStyle w:val="Standard"/>
              <w:spacing w:line="240" w:lineRule="auto"/>
              <w:rPr>
                <w:del w:id="70" w:author="Baber M (FCES)" w:date="2019-10-22T09:51:00Z"/>
                <w:rFonts w:ascii="Arial" w:hAnsi="Arial"/>
                <w:szCs w:val="24"/>
              </w:rPr>
            </w:pPr>
          </w:p>
          <w:p w14:paraId="18498E0F" w14:textId="77777777" w:rsidR="002926EB" w:rsidRDefault="002926EB">
            <w:pPr>
              <w:pStyle w:val="Standard"/>
              <w:spacing w:line="240" w:lineRule="auto"/>
              <w:rPr>
                <w:rFonts w:ascii="Arial" w:eastAsiaTheme="minorEastAsia" w:hAnsi="Arial"/>
                <w:szCs w:val="24"/>
              </w:rPr>
            </w:pPr>
          </w:p>
          <w:p w14:paraId="58DB9BF5" w14:textId="77777777" w:rsidR="002926EB" w:rsidRDefault="005F2192">
            <w:pPr>
              <w:pStyle w:val="Standard"/>
              <w:spacing w:line="240" w:lineRule="auto"/>
              <w:rPr>
                <w:rFonts w:ascii="Arial" w:hAnsi="Arial"/>
              </w:rPr>
            </w:pPr>
            <w:r>
              <w:rPr>
                <w:rFonts w:ascii="Arial" w:eastAsiaTheme="minorEastAsia" w:hAnsi="Arial"/>
                <w:szCs w:val="24"/>
              </w:rPr>
              <w:t>This research will not collect any data from the following sources:</w:t>
            </w:r>
          </w:p>
          <w:p w14:paraId="7BFADCEB" w14:textId="53AC8591" w:rsidR="002926EB" w:rsidDel="00363CC1" w:rsidRDefault="005F2192">
            <w:pPr>
              <w:pStyle w:val="ListParagraph"/>
              <w:numPr>
                <w:ilvl w:val="0"/>
                <w:numId w:val="3"/>
              </w:numPr>
              <w:spacing w:after="200" w:line="276" w:lineRule="auto"/>
              <w:rPr>
                <w:del w:id="71" w:author="Baber M (FCES)" w:date="2019-10-22T09:51:00Z"/>
                <w:rFonts w:ascii="Arial" w:hAnsi="Arial"/>
              </w:rPr>
            </w:pPr>
            <w:del w:id="72" w:author="Baber M (FCES)" w:date="2019-10-22T09:51:00Z">
              <w:r w:rsidDel="00363CC1">
                <w:rPr>
                  <w:rFonts w:ascii="Arial" w:hAnsi="Arial"/>
                </w:rPr>
                <w:delText>Children under 16</w:delText>
              </w:r>
            </w:del>
            <w:del w:id="73" w:author="Baber M (FCES)" w:date="2019-10-22T09:43:00Z">
              <w:r w:rsidDel="001A56BC">
                <w:rPr>
                  <w:rFonts w:ascii="Arial" w:hAnsi="Arial"/>
                </w:rPr>
                <w:delText>.</w:delText>
              </w:r>
            </w:del>
          </w:p>
          <w:p w14:paraId="61FA182F" w14:textId="6662259C" w:rsidR="002926EB" w:rsidDel="00363CC1" w:rsidRDefault="005F2192">
            <w:pPr>
              <w:pStyle w:val="ListParagraph"/>
              <w:numPr>
                <w:ilvl w:val="0"/>
                <w:numId w:val="3"/>
              </w:numPr>
              <w:spacing w:after="200" w:line="276" w:lineRule="auto"/>
              <w:rPr>
                <w:del w:id="74" w:author="Baber M (FCES)" w:date="2019-10-22T09:51:00Z"/>
                <w:rFonts w:ascii="Arial" w:hAnsi="Arial"/>
              </w:rPr>
            </w:pPr>
            <w:del w:id="75" w:author="Baber M (FCES)" w:date="2019-10-22T09:51:00Z">
              <w:r w:rsidDel="00363CC1">
                <w:rPr>
                  <w:rFonts w:ascii="Arial" w:hAnsi="Arial"/>
                </w:rPr>
                <w:delText>Adults with learning difficulties.</w:delText>
              </w:r>
            </w:del>
            <w:ins w:id="76" w:author="Paul Jarvis" w:date="2019-10-22T08:56:00Z">
              <w:del w:id="77" w:author="Baber M (FCES)" w:date="2019-10-22T09:51:00Z">
                <w:r w:rsidDel="00363CC1">
                  <w:rPr>
                    <w:rFonts w:ascii="Arial" w:hAnsi="Arial"/>
                  </w:rPr>
                  <w:delText xml:space="preserve"> [</w:delText>
                </w:r>
              </w:del>
            </w:ins>
            <w:ins w:id="78" w:author="Paul Jarvis" w:date="2019-10-22T08:57:00Z">
              <w:del w:id="79" w:author="Baber M (FCES)" w:date="2019-10-22T09:51:00Z">
                <w:r w:rsidDel="00363CC1">
                  <w:rPr>
                    <w:rFonts w:ascii="Arial" w:hAnsi="Arial"/>
                  </w:rPr>
                  <w:delText>you can’t guarantee this. But you can highlight that you have not recruited them yourself and that they have voluntarily put data into public domain. Again, check the Ts and Cs of IMDB etc</w:delText>
                </w:r>
              </w:del>
            </w:ins>
            <w:ins w:id="80" w:author="Paul Jarvis" w:date="2019-10-22T08:56:00Z">
              <w:del w:id="81" w:author="Baber M (FCES)" w:date="2019-10-22T09:51:00Z">
                <w:r w:rsidDel="00363CC1">
                  <w:rPr>
                    <w:rFonts w:ascii="Arial" w:hAnsi="Arial"/>
                  </w:rPr>
                  <w:delText>]</w:delText>
                </w:r>
              </w:del>
            </w:ins>
          </w:p>
          <w:p w14:paraId="527EA3CE"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with diagnosed mental illness/terminal illness/dementia/in a residential care home.</w:t>
            </w:r>
          </w:p>
          <w:p w14:paraId="5F5F02C8"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in emergency situations.</w:t>
            </w:r>
          </w:p>
          <w:p w14:paraId="5AFA908A"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with limited capacity to consent</w:t>
            </w:r>
          </w:p>
          <w:p w14:paraId="5987EED3" w14:textId="77777777" w:rsidR="002926EB" w:rsidRDefault="005F2192">
            <w:pPr>
              <w:pStyle w:val="ListParagraph"/>
              <w:numPr>
                <w:ilvl w:val="0"/>
                <w:numId w:val="4"/>
              </w:numPr>
              <w:spacing w:after="200" w:line="276" w:lineRule="auto"/>
              <w:ind w:left="1080"/>
              <w:rPr>
                <w:rFonts w:ascii="Arial" w:hAnsi="Arial"/>
              </w:rPr>
            </w:pPr>
            <w:r>
              <w:rPr>
                <w:rFonts w:ascii="Arial" w:hAnsi="Arial"/>
              </w:rPr>
              <w:t xml:space="preserve">those who are “dependent” on others </w:t>
            </w:r>
          </w:p>
          <w:p w14:paraId="4EE1F5AF" w14:textId="77777777" w:rsidR="002926EB" w:rsidRDefault="005F2192">
            <w:pPr>
              <w:spacing w:after="200" w:line="276" w:lineRule="auto"/>
              <w:rPr>
                <w:rFonts w:ascii="Arial" w:hAnsi="Arial"/>
              </w:rPr>
            </w:pPr>
            <w:r>
              <w:rPr>
                <w:rFonts w:ascii="Arial" w:hAnsi="Arial"/>
              </w:rPr>
              <w:t>This research does not require any of the following:</w:t>
            </w:r>
          </w:p>
          <w:p w14:paraId="4D9B1D08" w14:textId="77777777" w:rsidR="002926EB" w:rsidRDefault="005F2192">
            <w:pPr>
              <w:pStyle w:val="ListParagraph"/>
              <w:numPr>
                <w:ilvl w:val="0"/>
                <w:numId w:val="4"/>
              </w:numPr>
              <w:spacing w:after="200" w:line="276" w:lineRule="auto"/>
              <w:ind w:left="1080"/>
              <w:rPr>
                <w:rFonts w:ascii="Arial" w:hAnsi="Arial"/>
              </w:rPr>
            </w:pPr>
            <w:r>
              <w:rPr>
                <w:rFonts w:ascii="Arial" w:hAnsi="Arial"/>
              </w:rPr>
              <w:t>Requires NHS ethical approval</w:t>
            </w:r>
          </w:p>
          <w:p w14:paraId="52B5894E" w14:textId="77777777" w:rsidR="002926EB" w:rsidRDefault="005F2192">
            <w:pPr>
              <w:pStyle w:val="ListParagraph"/>
              <w:numPr>
                <w:ilvl w:val="0"/>
                <w:numId w:val="4"/>
              </w:numPr>
              <w:spacing w:after="200" w:line="276" w:lineRule="auto"/>
              <w:ind w:left="1080"/>
              <w:rPr>
                <w:rFonts w:ascii="Arial" w:hAnsi="Arial"/>
              </w:rPr>
            </w:pPr>
            <w:r>
              <w:rPr>
                <w:rFonts w:ascii="Arial" w:hAnsi="Arial"/>
              </w:rPr>
              <w:t>Requires a Human Tissue Act license.</w:t>
            </w:r>
          </w:p>
          <w:p w14:paraId="19616788" w14:textId="77777777" w:rsidR="002926EB" w:rsidRDefault="005F2192">
            <w:pPr>
              <w:pStyle w:val="ListParagraph"/>
              <w:numPr>
                <w:ilvl w:val="0"/>
                <w:numId w:val="4"/>
              </w:numPr>
              <w:spacing w:after="200" w:line="276" w:lineRule="auto"/>
              <w:ind w:left="1080"/>
              <w:rPr>
                <w:rFonts w:ascii="Arial" w:hAnsi="Arial"/>
              </w:rPr>
            </w:pPr>
            <w:r>
              <w:rPr>
                <w:rFonts w:ascii="Arial" w:hAnsi="Arial"/>
              </w:rPr>
              <w:t>Involves “covert” procedures as in covert observation studies.</w:t>
            </w:r>
          </w:p>
          <w:p w14:paraId="48CD78FD" w14:textId="77777777" w:rsidR="002926EB" w:rsidRDefault="005F2192">
            <w:pPr>
              <w:spacing w:after="200" w:line="276" w:lineRule="auto"/>
              <w:rPr>
                <w:rFonts w:ascii="Arial" w:hAnsi="Arial"/>
              </w:rPr>
            </w:pPr>
            <w:r>
              <w:rPr>
                <w:rFonts w:ascii="Arial" w:hAnsi="Arial"/>
              </w:rPr>
              <w:t>This research does not include the following areas:</w:t>
            </w:r>
          </w:p>
          <w:p w14:paraId="0DA75EAD" w14:textId="77777777" w:rsidR="002926EB" w:rsidRDefault="005F2192">
            <w:pPr>
              <w:pStyle w:val="ListParagraph"/>
              <w:numPr>
                <w:ilvl w:val="0"/>
                <w:numId w:val="4"/>
              </w:numPr>
              <w:spacing w:after="200" w:line="276" w:lineRule="auto"/>
              <w:ind w:left="1080"/>
              <w:rPr>
                <w:rFonts w:ascii="Arial" w:hAnsi="Arial"/>
              </w:rPr>
            </w:pPr>
            <w:r>
              <w:rPr>
                <w:rFonts w:ascii="Arial" w:hAnsi="Arial"/>
              </w:rPr>
              <w:t xml:space="preserve">Anything considered “sensitive”. </w:t>
            </w:r>
          </w:p>
          <w:p w14:paraId="68E7C160" w14:textId="77777777" w:rsidR="002926EB" w:rsidRDefault="005F2192">
            <w:pPr>
              <w:pStyle w:val="ListParagraph"/>
              <w:numPr>
                <w:ilvl w:val="0"/>
                <w:numId w:val="4"/>
              </w:numPr>
              <w:spacing w:after="200" w:line="276" w:lineRule="auto"/>
              <w:ind w:left="1080"/>
              <w:rPr>
                <w:rFonts w:ascii="Arial" w:hAnsi="Arial"/>
              </w:rPr>
            </w:pPr>
            <w:r>
              <w:rPr>
                <w:rFonts w:ascii="Arial" w:hAnsi="Arial"/>
              </w:rPr>
              <w:t>Significant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p>
          <w:p w14:paraId="1DF2785D" w14:textId="77777777" w:rsidR="002926EB" w:rsidRDefault="005F2192">
            <w:pPr>
              <w:pStyle w:val="ListParagraph"/>
              <w:numPr>
                <w:ilvl w:val="0"/>
                <w:numId w:val="4"/>
              </w:numPr>
              <w:spacing w:after="200" w:line="276" w:lineRule="auto"/>
              <w:ind w:left="1080"/>
              <w:rPr>
                <w:rFonts w:ascii="Arial" w:hAnsi="Arial"/>
              </w:rPr>
            </w:pPr>
            <w:r>
              <w:rPr>
                <w:rFonts w:ascii="Arial" w:hAnsi="Arial"/>
              </w:rPr>
              <w:t>Administration of drugs, placebos or other substances (such as food substances or vitamins) as part of this study.</w:t>
            </w:r>
          </w:p>
          <w:p w14:paraId="7A003E41" w14:textId="77777777" w:rsidR="002926EB" w:rsidRDefault="005F2192">
            <w:pPr>
              <w:pStyle w:val="ListParagraph"/>
              <w:numPr>
                <w:ilvl w:val="0"/>
                <w:numId w:val="4"/>
              </w:numPr>
              <w:spacing w:after="200" w:line="276" w:lineRule="auto"/>
              <w:ind w:left="1080"/>
              <w:rPr>
                <w:rFonts w:ascii="Arial" w:hAnsi="Arial"/>
              </w:rPr>
            </w:pPr>
            <w:r>
              <w:rPr>
                <w:rFonts w:ascii="Arial" w:hAnsi="Arial"/>
              </w:rPr>
              <w:t>Invasive procedures (not limited to blood sampling, collection of biological samples, or passing current through a participant’s body, etc.).</w:t>
            </w:r>
          </w:p>
          <w:p w14:paraId="766145D6" w14:textId="77777777" w:rsidR="002926EB" w:rsidRDefault="005F2192">
            <w:pPr>
              <w:pStyle w:val="ListParagraph"/>
              <w:numPr>
                <w:ilvl w:val="0"/>
                <w:numId w:val="4"/>
              </w:numPr>
              <w:spacing w:after="200" w:line="276" w:lineRule="auto"/>
              <w:ind w:left="1080"/>
              <w:rPr>
                <w:rFonts w:ascii="Arial" w:hAnsi="Arial"/>
              </w:rPr>
            </w:pPr>
            <w:r>
              <w:rPr>
                <w:rFonts w:ascii="Arial" w:hAnsi="Arial"/>
              </w:rPr>
              <w:t>Inducements to participate in the study.</w:t>
            </w:r>
          </w:p>
          <w:p w14:paraId="0CC11742" w14:textId="77777777" w:rsidR="002926EB" w:rsidRDefault="005F2192">
            <w:pPr>
              <w:pStyle w:val="ListParagraph"/>
              <w:numPr>
                <w:ilvl w:val="0"/>
                <w:numId w:val="4"/>
              </w:numPr>
              <w:spacing w:after="200" w:line="276" w:lineRule="auto"/>
              <w:ind w:left="1080"/>
              <w:rPr>
                <w:rFonts w:ascii="Arial" w:hAnsi="Arial"/>
              </w:rPr>
            </w:pPr>
            <w:r>
              <w:rPr>
                <w:rFonts w:ascii="Arial" w:hAnsi="Arial"/>
              </w:rPr>
              <w:t>Recruitment of serving prisoners or serving young offenders via Her Majesty’s Prison &amp; Probation Service.</w:t>
            </w:r>
          </w:p>
        </w:tc>
      </w:tr>
      <w:tr w:rsidR="002926EB" w14:paraId="5309C4ED" w14:textId="77777777">
        <w:trPr>
          <w:trHeight w:val="3253"/>
        </w:trPr>
        <w:tc>
          <w:tcPr>
            <w:tcW w:w="2688" w:type="dxa"/>
            <w:shd w:val="clear" w:color="auto" w:fill="auto"/>
          </w:tcPr>
          <w:p w14:paraId="09EDFFD0" w14:textId="1561BED1" w:rsidR="002926EB" w:rsidRDefault="005F2192">
            <w:pPr>
              <w:widowControl w:val="0"/>
              <w:rPr>
                <w:rFonts w:ascii="Arial" w:hAnsi="Arial"/>
              </w:rPr>
            </w:pPr>
            <w:r>
              <w:rPr>
                <w:rFonts w:ascii="Arial" w:eastAsia="Times New Roman" w:hAnsi="Arial"/>
                <w:lang w:eastAsia="en-GB"/>
              </w:rPr>
              <w:lastRenderedPageBreak/>
              <w:t xml:space="preserve">Please add an explanation of your study in plain English, with </w:t>
            </w:r>
            <w:r w:rsidR="00F1357F">
              <w:rPr>
                <w:rFonts w:ascii="Arial" w:eastAsia="Times New Roman" w:hAnsi="Arial"/>
                <w:lang w:eastAsia="en-GB"/>
              </w:rPr>
              <w:t>focus</w:t>
            </w:r>
            <w:r>
              <w:rPr>
                <w:rFonts w:ascii="Arial" w:eastAsia="Times New Roman" w:hAnsi="Arial"/>
                <w:lang w:eastAsia="en-GB"/>
              </w:rPr>
              <w:t xml:space="preserve"> on any parts of your study which involve human participants. No more than 100 words. This is to help the Faculty Research Ethics Committee (FREC) to understand the project.</w:t>
            </w:r>
          </w:p>
        </w:tc>
        <w:tc>
          <w:tcPr>
            <w:tcW w:w="7654" w:type="dxa"/>
            <w:shd w:val="clear" w:color="auto" w:fill="auto"/>
          </w:tcPr>
          <w:p w14:paraId="0A7B8497" w14:textId="77777777" w:rsidR="002926EB" w:rsidRDefault="005F2192">
            <w:pPr>
              <w:rPr>
                <w:rFonts w:ascii="Arial" w:hAnsi="Arial"/>
              </w:rPr>
            </w:pPr>
            <w:commentRangeStart w:id="82"/>
            <w:r>
              <w:rPr>
                <w:rFonts w:ascii="Arial" w:hAnsi="Arial"/>
              </w:rPr>
              <w:t xml:space="preserve">To collect and analyse the scripts from a TV show and use the programming language R to analyse the scripts. This will be done with R packages which allow the user to organise, tidy and analyse the data. </w:t>
            </w:r>
          </w:p>
          <w:p w14:paraId="3F9A46E8" w14:textId="77777777" w:rsidR="002926EB" w:rsidRDefault="002926EB">
            <w:pPr>
              <w:rPr>
                <w:rFonts w:ascii="Arial" w:hAnsi="Arial"/>
              </w:rPr>
            </w:pPr>
          </w:p>
          <w:p w14:paraId="1C9F1903" w14:textId="77777777" w:rsidR="002926EB" w:rsidRDefault="005F2192">
            <w:pPr>
              <w:rPr>
                <w:rFonts w:ascii="Arial" w:hAnsi="Arial"/>
              </w:rPr>
            </w:pPr>
            <w:r>
              <w:rPr>
                <w:rFonts w:ascii="Arial" w:hAnsi="Arial"/>
              </w:rPr>
              <w:t>When presenting my finding at the end I will do so ethically and respectfully and doesn’t involve any of the issues highlighted below.</w:t>
            </w:r>
          </w:p>
          <w:p w14:paraId="1E8F3CB1" w14:textId="77777777" w:rsidR="002926EB" w:rsidRDefault="002926EB">
            <w:pPr>
              <w:rPr>
                <w:rFonts w:ascii="Arial" w:hAnsi="Arial"/>
              </w:rPr>
            </w:pPr>
          </w:p>
          <w:p w14:paraId="78181968" w14:textId="77777777" w:rsidR="002926EB" w:rsidRDefault="005F2192">
            <w:pPr>
              <w:rPr>
                <w:rFonts w:ascii="Arial" w:hAnsi="Arial"/>
              </w:rPr>
            </w:pPr>
            <w:r>
              <w:rPr>
                <w:rFonts w:ascii="Arial" w:hAnsi="Arial"/>
              </w:rPr>
              <w:t>The scripts can be found online, and the views and ratings can be found online (and are in the public domain), and to see if there is a link between the main sentiment of an episode (sad, confusing) and the number of views.</w:t>
            </w:r>
            <w:commentRangeEnd w:id="82"/>
            <w:r>
              <w:commentReference w:id="82"/>
            </w:r>
          </w:p>
          <w:p w14:paraId="4F939315" w14:textId="77777777" w:rsidR="002926EB" w:rsidRDefault="002926EB">
            <w:pPr>
              <w:rPr>
                <w:rFonts w:ascii="Arial" w:hAnsi="Arial"/>
              </w:rPr>
            </w:pPr>
          </w:p>
          <w:p w14:paraId="6B7E6079" w14:textId="77777777" w:rsidR="002926EB" w:rsidRDefault="005F2192">
            <w:pPr>
              <w:rPr>
                <w:rFonts w:ascii="Arial" w:hAnsi="Arial"/>
              </w:rPr>
            </w:pPr>
            <w:r>
              <w:rPr>
                <w:rFonts w:ascii="Arial" w:hAnsi="Arial"/>
              </w:rPr>
              <w:t>When collecting data, I will make sure all users have an anonymous but unique id, deducting any names. i.e. - u_17546</w:t>
            </w:r>
          </w:p>
          <w:p w14:paraId="6A47E59C" w14:textId="77777777" w:rsidR="002926EB" w:rsidRDefault="002926EB">
            <w:pPr>
              <w:rPr>
                <w:rFonts w:ascii="Arial" w:hAnsi="Arial"/>
              </w:rPr>
            </w:pPr>
          </w:p>
          <w:p w14:paraId="634081FD" w14:textId="77777777" w:rsidR="002926EB" w:rsidRDefault="005F2192">
            <w:pPr>
              <w:rPr>
                <w:rFonts w:ascii="Arial" w:hAnsi="Arial"/>
              </w:rPr>
            </w:pPr>
            <w:r>
              <w:rPr>
                <w:rFonts w:ascii="Arial" w:hAnsi="Arial"/>
              </w:rPr>
              <w:t>When processing the data all words will be tokenized using the bag of words method, meaning words will be identifiable under an ID (as stated above)</w:t>
            </w:r>
          </w:p>
          <w:p w14:paraId="3CC7AB77" w14:textId="77777777" w:rsidR="002926EB" w:rsidRDefault="002926EB">
            <w:pPr>
              <w:rPr>
                <w:rFonts w:ascii="Arial" w:hAnsi="Arial"/>
              </w:rPr>
            </w:pPr>
          </w:p>
        </w:tc>
      </w:tr>
    </w:tbl>
    <w:p w14:paraId="38D4A9FD" w14:textId="77777777" w:rsidR="002926EB" w:rsidRDefault="002926EB">
      <w:pPr>
        <w:jc w:val="center"/>
        <w:rPr>
          <w:rFonts w:ascii="Arial" w:hAnsi="Arial"/>
          <w:b/>
          <w:sz w:val="36"/>
        </w:rPr>
      </w:pPr>
    </w:p>
    <w:p w14:paraId="518A2C58" w14:textId="5AF9C8D8" w:rsidR="002926EB" w:rsidDel="00961E92" w:rsidRDefault="005F2192">
      <w:pPr>
        <w:spacing w:after="200" w:line="276" w:lineRule="auto"/>
        <w:rPr>
          <w:del w:id="83" w:author="Baber M (FCES)" w:date="2019-10-22T12:27:00Z"/>
          <w:rFonts w:ascii="Arial" w:hAnsi="Arial"/>
          <w:b/>
          <w:sz w:val="36"/>
        </w:rPr>
      </w:pPr>
      <w:r>
        <w:br w:type="page"/>
      </w:r>
    </w:p>
    <w:p w14:paraId="3CD41937" w14:textId="77777777" w:rsidR="002926EB" w:rsidRDefault="005F2192">
      <w:pPr>
        <w:spacing w:after="200" w:line="276" w:lineRule="auto"/>
        <w:rPr>
          <w:rFonts w:ascii="Arial" w:hAnsi="Arial"/>
          <w:b/>
          <w:sz w:val="36"/>
        </w:rPr>
        <w:pPrChange w:id="84" w:author="Baber M (FCES)" w:date="2019-10-22T12:27:00Z">
          <w:pPr>
            <w:jc w:val="center"/>
          </w:pPr>
        </w:pPrChange>
      </w:pPr>
      <w:r>
        <w:rPr>
          <w:rFonts w:ascii="Arial" w:hAnsi="Arial"/>
          <w:b/>
          <w:sz w:val="36"/>
        </w:rPr>
        <w:t>SECTION B:  Ethical Evaluation</w:t>
      </w:r>
    </w:p>
    <w:p w14:paraId="2FD82661" w14:textId="77777777" w:rsidR="002926EB" w:rsidRDefault="005F2192">
      <w:pPr>
        <w:jc w:val="center"/>
        <w:rPr>
          <w:rFonts w:ascii="Arial" w:hAnsi="Arial"/>
          <w:b/>
          <w:sz w:val="36"/>
        </w:rPr>
      </w:pPr>
      <w:r>
        <w:rPr>
          <w:rFonts w:ascii="Arial" w:hAnsi="Arial"/>
          <w:b/>
          <w:sz w:val="36"/>
        </w:rPr>
        <w:t>FOR UNDERGRADUATE &amp; TAUGHT POSTGRADUATE ONLY</w:t>
      </w:r>
    </w:p>
    <w:p w14:paraId="12451116" w14:textId="77777777" w:rsidR="002926EB" w:rsidRDefault="002926EB">
      <w:pPr>
        <w:rPr>
          <w:rFonts w:ascii="Arial" w:hAnsi="Arial"/>
        </w:rPr>
      </w:pPr>
    </w:p>
    <w:p w14:paraId="7EAD3528" w14:textId="77777777" w:rsidR="002926EB" w:rsidRDefault="005F2192">
      <w:pPr>
        <w:rPr>
          <w:rFonts w:ascii="Arial" w:hAnsi="Arial"/>
        </w:rPr>
      </w:pPr>
      <w:r>
        <w:rPr>
          <w:rFonts w:ascii="Arial" w:hAnsi="Arial"/>
        </w:rPr>
        <w:t>Consider the following points to determine the level of ethical risk your research presents:</w:t>
      </w:r>
    </w:p>
    <w:p w14:paraId="55DD3A43" w14:textId="77777777" w:rsidR="002926EB" w:rsidRDefault="005F2192">
      <w:pPr>
        <w:pStyle w:val="ListParagraph"/>
        <w:numPr>
          <w:ilvl w:val="0"/>
          <w:numId w:val="4"/>
        </w:numPr>
        <w:spacing w:after="200" w:line="276" w:lineRule="auto"/>
        <w:rPr>
          <w:rFonts w:ascii="Arial" w:hAnsi="Arial"/>
        </w:rPr>
      </w:pPr>
      <w:r>
        <w:rPr>
          <w:rFonts w:ascii="Arial" w:hAnsi="Arial"/>
        </w:rPr>
        <w:t>Involves those who are considered vulnerable such as:</w:t>
      </w:r>
    </w:p>
    <w:p w14:paraId="23110A90" w14:textId="77777777" w:rsidR="002926EB" w:rsidRDefault="005F2192">
      <w:pPr>
        <w:pStyle w:val="ListParagraph"/>
        <w:numPr>
          <w:ilvl w:val="0"/>
          <w:numId w:val="3"/>
        </w:numPr>
        <w:spacing w:after="200" w:line="276" w:lineRule="auto"/>
        <w:rPr>
          <w:rFonts w:ascii="Arial" w:hAnsi="Arial"/>
        </w:rPr>
      </w:pPr>
      <w:r>
        <w:rPr>
          <w:rFonts w:ascii="Arial" w:hAnsi="Arial"/>
        </w:rPr>
        <w:t>Children under 16.</w:t>
      </w:r>
    </w:p>
    <w:p w14:paraId="5FCEF134" w14:textId="77777777" w:rsidR="002926EB" w:rsidRDefault="005F2192">
      <w:pPr>
        <w:pStyle w:val="ListParagraph"/>
        <w:numPr>
          <w:ilvl w:val="0"/>
          <w:numId w:val="3"/>
        </w:numPr>
        <w:spacing w:after="200" w:line="276" w:lineRule="auto"/>
        <w:rPr>
          <w:rFonts w:ascii="Arial" w:hAnsi="Arial"/>
        </w:rPr>
      </w:pPr>
      <w:r>
        <w:rPr>
          <w:rFonts w:ascii="Arial" w:hAnsi="Arial"/>
        </w:rPr>
        <w:t>Adults with learning difficulties.</w:t>
      </w:r>
    </w:p>
    <w:p w14:paraId="21084F41" w14:textId="77777777" w:rsidR="002926EB" w:rsidRDefault="005F2192">
      <w:pPr>
        <w:pStyle w:val="ListParagraph"/>
        <w:spacing w:after="200" w:line="276" w:lineRule="auto"/>
        <w:rPr>
          <w:rFonts w:ascii="Arial" w:hAnsi="Arial"/>
        </w:rPr>
      </w:pPr>
      <w:r>
        <w:rPr>
          <w:rFonts w:ascii="Arial" w:hAnsi="Arial"/>
        </w:rPr>
        <w:t>Unless in an accredited setting, accompanied by a carer or professional with a duty of care.</w:t>
      </w:r>
    </w:p>
    <w:p w14:paraId="56D531A6" w14:textId="77777777" w:rsidR="002926EB" w:rsidRDefault="005F2192">
      <w:pPr>
        <w:pStyle w:val="ListParagraph"/>
        <w:numPr>
          <w:ilvl w:val="0"/>
          <w:numId w:val="4"/>
        </w:numPr>
        <w:spacing w:after="200" w:line="276" w:lineRule="auto"/>
        <w:rPr>
          <w:rFonts w:ascii="Arial" w:hAnsi="Arial"/>
        </w:rPr>
      </w:pPr>
      <w:r>
        <w:rPr>
          <w:rFonts w:ascii="Arial" w:hAnsi="Arial"/>
        </w:rPr>
        <w:t>Involves those who are considered highly vulnerable such as:</w:t>
      </w:r>
    </w:p>
    <w:p w14:paraId="4BDEA09E"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with diagnosed mental illness/terminal illness/dementia/in a residential care home.</w:t>
      </w:r>
    </w:p>
    <w:p w14:paraId="36C4BC25"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in emergency situations.</w:t>
      </w:r>
    </w:p>
    <w:p w14:paraId="34729CC0" w14:textId="77777777" w:rsidR="002926EB" w:rsidRDefault="005F2192">
      <w:pPr>
        <w:pStyle w:val="ListParagraph"/>
        <w:numPr>
          <w:ilvl w:val="0"/>
          <w:numId w:val="3"/>
        </w:numPr>
        <w:spacing w:after="200" w:line="276" w:lineRule="auto"/>
        <w:rPr>
          <w:rFonts w:ascii="Arial" w:hAnsi="Arial"/>
        </w:rPr>
      </w:pPr>
      <w:r>
        <w:rPr>
          <w:rFonts w:ascii="Arial" w:hAnsi="Arial"/>
        </w:rPr>
        <w:t>Adults or children with limited capacity to consent</w:t>
      </w:r>
    </w:p>
    <w:p w14:paraId="2BF44C44" w14:textId="77777777" w:rsidR="002926EB" w:rsidRDefault="005F2192">
      <w:pPr>
        <w:pStyle w:val="ListParagraph"/>
        <w:numPr>
          <w:ilvl w:val="0"/>
          <w:numId w:val="4"/>
        </w:numPr>
        <w:spacing w:after="200" w:line="276" w:lineRule="auto"/>
        <w:rPr>
          <w:rFonts w:ascii="Arial" w:hAnsi="Arial"/>
        </w:rPr>
      </w:pPr>
      <w:r>
        <w:rPr>
          <w:rFonts w:ascii="Arial" w:hAnsi="Arial"/>
        </w:rPr>
        <w:t>Involves those who are “dependent” on others (such as teacher or lecturer to student). Unless in an accredited setting associated with normal working conditions or routines and within normal operating hours, such as a cultural institution, pre-school, school, or youth club where the research is carried out as part of professional practice such as curriculum development.</w:t>
      </w:r>
    </w:p>
    <w:p w14:paraId="561E905D" w14:textId="77777777" w:rsidR="002926EB" w:rsidRDefault="005F2192">
      <w:pPr>
        <w:pStyle w:val="ListParagraph"/>
        <w:numPr>
          <w:ilvl w:val="0"/>
          <w:numId w:val="4"/>
        </w:numPr>
        <w:spacing w:after="200" w:line="276" w:lineRule="auto"/>
        <w:rPr>
          <w:rFonts w:ascii="Arial" w:hAnsi="Arial"/>
        </w:rPr>
      </w:pPr>
      <w:r>
        <w:rPr>
          <w:rFonts w:ascii="Arial" w:hAnsi="Arial"/>
        </w:rPr>
        <w:t>Requires full NHS ethical approval via the Integrated Research Application System.</w:t>
      </w:r>
    </w:p>
    <w:p w14:paraId="6D951A72" w14:textId="77777777" w:rsidR="002926EB" w:rsidRDefault="005F2192">
      <w:pPr>
        <w:pStyle w:val="ListParagraph"/>
        <w:numPr>
          <w:ilvl w:val="0"/>
          <w:numId w:val="4"/>
        </w:numPr>
        <w:spacing w:after="200" w:line="276" w:lineRule="auto"/>
        <w:rPr>
          <w:rFonts w:ascii="Arial" w:hAnsi="Arial"/>
        </w:rPr>
      </w:pPr>
      <w:r>
        <w:rPr>
          <w:rFonts w:ascii="Arial" w:hAnsi="Arial"/>
        </w:rPr>
        <w:t>Requires a Human Tissue Act license.</w:t>
      </w:r>
    </w:p>
    <w:p w14:paraId="0C247F61" w14:textId="77777777" w:rsidR="002926EB" w:rsidRDefault="005F2192">
      <w:pPr>
        <w:pStyle w:val="ListParagraph"/>
        <w:numPr>
          <w:ilvl w:val="0"/>
          <w:numId w:val="4"/>
        </w:numPr>
        <w:spacing w:after="200" w:line="276" w:lineRule="auto"/>
        <w:rPr>
          <w:rFonts w:ascii="Arial" w:hAnsi="Arial"/>
        </w:rPr>
      </w:pPr>
      <w:r>
        <w:rPr>
          <w:rFonts w:ascii="Arial" w:hAnsi="Arial"/>
        </w:rPr>
        <w:t>Involves “covert” procedures as in covert observation studies.</w:t>
      </w:r>
    </w:p>
    <w:p w14:paraId="6F37585E" w14:textId="77777777" w:rsidR="002926EB" w:rsidRDefault="005F2192">
      <w:pPr>
        <w:pStyle w:val="ListParagraph"/>
        <w:numPr>
          <w:ilvl w:val="0"/>
          <w:numId w:val="4"/>
        </w:numPr>
        <w:spacing w:after="200" w:line="276" w:lineRule="auto"/>
        <w:rPr>
          <w:rFonts w:ascii="Arial" w:hAnsi="Arial"/>
        </w:rPr>
      </w:pPr>
      <w:r>
        <w:rPr>
          <w:rFonts w:ascii="Arial" w:hAnsi="Arial"/>
        </w:rPr>
        <w:t>Involves anything considered “sensitive”. For example, does not carry a risk of those involved disclosing information which compromises the research (e.g., illegal activities; activities where moral opinion may differ, potential professional misconduct – work errors).</w:t>
      </w:r>
    </w:p>
    <w:p w14:paraId="39460DD4" w14:textId="77777777" w:rsidR="002926EB" w:rsidRDefault="005F2192">
      <w:pPr>
        <w:pStyle w:val="ListParagraph"/>
        <w:numPr>
          <w:ilvl w:val="0"/>
          <w:numId w:val="4"/>
        </w:numPr>
        <w:spacing w:after="200" w:line="276" w:lineRule="auto"/>
        <w:rPr>
          <w:rFonts w:ascii="Arial" w:hAnsi="Arial"/>
        </w:rPr>
      </w:pPr>
      <w:r>
        <w:rPr>
          <w:rFonts w:ascii="Arial" w:hAnsi="Arial"/>
        </w:rPr>
        <w:t>Induces significant psychological stress or anxiety or produce humiliation or cause more than fleeting harm / negative consequences beyond the risks encountered in the normal life of the participants (and where the potential for fleeting “harm” is clearly detailed in the participant information sheet). If in doubt regarding definition of the above terminology, please contact the research governance office.</w:t>
      </w:r>
    </w:p>
    <w:p w14:paraId="4F8D4546" w14:textId="77777777" w:rsidR="002926EB" w:rsidRDefault="005F2192">
      <w:pPr>
        <w:pStyle w:val="ListParagraph"/>
        <w:numPr>
          <w:ilvl w:val="0"/>
          <w:numId w:val="4"/>
        </w:numPr>
        <w:spacing w:after="200" w:line="276" w:lineRule="auto"/>
        <w:rPr>
          <w:rFonts w:ascii="Arial" w:hAnsi="Arial"/>
        </w:rPr>
      </w:pPr>
      <w:r>
        <w:rPr>
          <w:rFonts w:ascii="Arial" w:hAnsi="Arial"/>
        </w:rPr>
        <w:t>Involves administration of drugs, placebos or other substances (such as food substances or vitamins) as part of this study.</w:t>
      </w:r>
    </w:p>
    <w:p w14:paraId="79A75E4D" w14:textId="77777777" w:rsidR="002926EB" w:rsidRDefault="005F2192">
      <w:pPr>
        <w:pStyle w:val="ListParagraph"/>
        <w:numPr>
          <w:ilvl w:val="0"/>
          <w:numId w:val="4"/>
        </w:numPr>
        <w:spacing w:after="200" w:line="276" w:lineRule="auto"/>
        <w:rPr>
          <w:rFonts w:ascii="Arial" w:hAnsi="Arial"/>
        </w:rPr>
      </w:pPr>
      <w:r>
        <w:rPr>
          <w:rFonts w:ascii="Arial" w:hAnsi="Arial"/>
        </w:rPr>
        <w:t>Involves invasive procedures (not limited to blood sampling, collection of biological samples, or passing current through a participant’s body, etc.).</w:t>
      </w:r>
    </w:p>
    <w:p w14:paraId="24D9A1F1" w14:textId="77777777" w:rsidR="002926EB" w:rsidRDefault="005F2192">
      <w:pPr>
        <w:pStyle w:val="ListParagraph"/>
        <w:numPr>
          <w:ilvl w:val="0"/>
          <w:numId w:val="4"/>
        </w:numPr>
        <w:spacing w:after="200" w:line="276" w:lineRule="auto"/>
        <w:rPr>
          <w:rFonts w:ascii="Arial" w:hAnsi="Arial"/>
        </w:rPr>
      </w:pPr>
      <w:r>
        <w:rPr>
          <w:rFonts w:ascii="Arial" w:hAnsi="Arial"/>
        </w:rPr>
        <w:t>Offers any financial inducements to participate in the study.</w:t>
      </w:r>
    </w:p>
    <w:p w14:paraId="4C2658AA" w14:textId="77777777" w:rsidR="002926EB" w:rsidRDefault="005F2192">
      <w:pPr>
        <w:pStyle w:val="ListParagraph"/>
        <w:numPr>
          <w:ilvl w:val="0"/>
          <w:numId w:val="4"/>
        </w:numPr>
        <w:spacing w:after="200" w:line="276" w:lineRule="auto"/>
        <w:rPr>
          <w:rFonts w:ascii="Arial" w:hAnsi="Arial"/>
        </w:rPr>
      </w:pPr>
      <w:r>
        <w:rPr>
          <w:rFonts w:ascii="Arial" w:hAnsi="Arial"/>
        </w:rPr>
        <w:t>Intends to recruit serving prisoners or serving young offenders via Her Majesty’s Prison &amp; Probation Service.</w:t>
      </w:r>
    </w:p>
    <w:p w14:paraId="762461D9" w14:textId="77777777" w:rsidR="002926EB" w:rsidRDefault="005F2192">
      <w:pPr>
        <w:spacing w:after="200" w:line="276" w:lineRule="auto"/>
        <w:rPr>
          <w:rFonts w:ascii="Arial" w:hAnsi="Arial"/>
          <w:lang w:eastAsia="en-GB"/>
        </w:rPr>
      </w:pPr>
      <w:r>
        <w:rPr>
          <w:rFonts w:ascii="Arial" w:hAnsi="Arial"/>
          <w:lang w:eastAsia="en-GB"/>
        </w:rPr>
        <w:t xml:space="preserve">For your course, there may be specific requirements in </w:t>
      </w:r>
      <w:r>
        <w:rPr>
          <w:rFonts w:ascii="Arial" w:hAnsi="Arial"/>
          <w:b/>
          <w:bCs/>
          <w:u w:val="single"/>
          <w:lang w:eastAsia="en-GB"/>
        </w:rPr>
        <w:t>addition</w:t>
      </w:r>
      <w:r>
        <w:rPr>
          <w:rFonts w:ascii="Arial" w:hAnsi="Arial"/>
          <w:lang w:eastAsia="en-GB"/>
        </w:rPr>
        <w:t xml:space="preserve"> to these, depending on the nature of the subject and how your project is assessed. You must also complete those requirements.</w:t>
      </w:r>
    </w:p>
    <w:p w14:paraId="6CCAB7D7" w14:textId="77777777" w:rsidR="002926EB" w:rsidRDefault="005F2192">
      <w:pPr>
        <w:spacing w:beforeAutospacing="1" w:afterAutospacing="1"/>
        <w:rPr>
          <w:rFonts w:ascii="Arial" w:hAnsi="Arial"/>
          <w:lang w:eastAsia="en-GB"/>
        </w:rPr>
      </w:pPr>
      <w:r>
        <w:rPr>
          <w:rFonts w:ascii="Arial" w:hAnsi="Arial"/>
          <w:lang w:eastAsia="en-GB"/>
        </w:rPr>
        <w:t xml:space="preserve">If </w:t>
      </w:r>
      <w:r>
        <w:rPr>
          <w:rFonts w:ascii="Arial" w:hAnsi="Arial"/>
          <w:b/>
          <w:u w:val="single"/>
          <w:lang w:eastAsia="en-GB"/>
        </w:rPr>
        <w:t>none</w:t>
      </w:r>
      <w:r>
        <w:rPr>
          <w:rFonts w:ascii="Arial" w:hAnsi="Arial"/>
          <w:lang w:eastAsia="en-GB"/>
        </w:rPr>
        <w:t xml:space="preserve"> of the 12 points above apply, then the research can be considered </w:t>
      </w:r>
      <w:r>
        <w:rPr>
          <w:rFonts w:ascii="Arial" w:hAnsi="Arial"/>
          <w:b/>
          <w:lang w:eastAsia="en-GB"/>
        </w:rPr>
        <w:t>Low Risk</w:t>
      </w:r>
      <w:r>
        <w:rPr>
          <w:rFonts w:ascii="Arial" w:hAnsi="Arial"/>
          <w:lang w:eastAsia="en-GB"/>
        </w:rPr>
        <w:t xml:space="preserve">, </w:t>
      </w:r>
      <w:r>
        <w:rPr>
          <w:rFonts w:ascii="Arial" w:hAnsi="Arial"/>
          <w:i/>
          <w:iCs/>
          <w:lang w:eastAsia="en-GB"/>
        </w:rPr>
        <w:t>unless your course identifies additional criteria relevant to your subject that would render it High Risk</w:t>
      </w:r>
      <w:r>
        <w:rPr>
          <w:rFonts w:ascii="Arial" w:hAnsi="Arial"/>
          <w:lang w:eastAsia="en-GB"/>
        </w:rPr>
        <w:t xml:space="preserve">. This Section is then signed off by yourself and your supervisor and held on file for review by FREC. </w:t>
      </w:r>
    </w:p>
    <w:p w14:paraId="37FBB69B" w14:textId="77777777" w:rsidR="002926EB" w:rsidRDefault="005F2192">
      <w:pPr>
        <w:spacing w:beforeAutospacing="1" w:afterAutospacing="1"/>
        <w:rPr>
          <w:rFonts w:ascii="Arial" w:hAnsi="Arial"/>
          <w:lang w:eastAsia="en-GB"/>
        </w:rPr>
      </w:pPr>
      <w:r>
        <w:rPr>
          <w:rFonts w:ascii="Arial" w:hAnsi="Arial"/>
          <w:lang w:eastAsia="en-GB"/>
        </w:rPr>
        <w:t xml:space="preserve">If </w:t>
      </w:r>
      <w:r>
        <w:rPr>
          <w:rFonts w:ascii="Arial" w:hAnsi="Arial"/>
          <w:b/>
          <w:bCs/>
          <w:u w:val="single"/>
          <w:lang w:eastAsia="en-GB"/>
        </w:rPr>
        <w:t>any</w:t>
      </w:r>
      <w:r>
        <w:rPr>
          <w:rFonts w:ascii="Arial" w:hAnsi="Arial"/>
          <w:lang w:eastAsia="en-GB"/>
        </w:rPr>
        <w:t xml:space="preserve"> of the 12 points applies, then the research is considered </w:t>
      </w:r>
      <w:r>
        <w:rPr>
          <w:rFonts w:ascii="Arial" w:hAnsi="Arial"/>
          <w:b/>
          <w:lang w:eastAsia="en-GB"/>
        </w:rPr>
        <w:t>High Risk</w:t>
      </w:r>
      <w:r>
        <w:rPr>
          <w:rFonts w:ascii="Arial" w:hAnsi="Arial"/>
          <w:lang w:eastAsia="en-GB"/>
        </w:rPr>
        <w:t xml:space="preserve"> and students must bring the matter to the attention of their research supervisor immediately. </w:t>
      </w:r>
      <w:r>
        <w:rPr>
          <w:rFonts w:ascii="Arial" w:hAnsi="Arial"/>
          <w:b/>
          <w:lang w:eastAsia="en-GB"/>
        </w:rPr>
        <w:t xml:space="preserve">Research cannot then </w:t>
      </w:r>
      <w:r>
        <w:rPr>
          <w:rFonts w:ascii="Arial" w:hAnsi="Arial"/>
          <w:b/>
          <w:lang w:eastAsia="en-GB"/>
        </w:rPr>
        <w:lastRenderedPageBreak/>
        <w:t>commence until mitigations for the risk are agreed by FREC</w:t>
      </w:r>
      <w:r>
        <w:rPr>
          <w:rFonts w:ascii="Arial" w:hAnsi="Arial"/>
          <w:lang w:eastAsia="en-GB"/>
        </w:rPr>
        <w:t>. Seek advice from your Supervisor, who can help you identify mitigations of the risk or redesign as a Low Risk project.</w:t>
      </w:r>
    </w:p>
    <w:p w14:paraId="4E9929C1" w14:textId="77777777" w:rsidR="002926EB" w:rsidRDefault="005F2192">
      <w:pPr>
        <w:spacing w:after="200" w:line="276" w:lineRule="auto"/>
      </w:pPr>
      <w:r>
        <w:rPr>
          <w:rFonts w:ascii="Arial" w:hAnsi="Arial"/>
          <w:b/>
        </w:rPr>
        <w:t>All students must complete the section below, in collaboration with their supervisor.</w:t>
      </w:r>
    </w:p>
    <w:p w14:paraId="64E3BBF6" w14:textId="77777777" w:rsidR="002926EB" w:rsidRDefault="005F2192">
      <w:pPr>
        <w:rPr>
          <w:rFonts w:ascii="Arial" w:hAnsi="Arial"/>
        </w:rPr>
      </w:pPr>
      <w:r>
        <w:rPr>
          <w:rFonts w:ascii="Arial" w:hAnsi="Arial"/>
        </w:rPr>
        <w:t xml:space="preserve">Please strike through the statement that </w:t>
      </w:r>
      <w:r>
        <w:rPr>
          <w:rFonts w:ascii="Arial" w:hAnsi="Arial"/>
          <w:b/>
        </w:rPr>
        <w:t>does not</w:t>
      </w:r>
      <w:r>
        <w:rPr>
          <w:rFonts w:ascii="Arial" w:hAnsi="Arial"/>
        </w:rPr>
        <w:t xml:space="preserve"> apply.</w:t>
      </w:r>
    </w:p>
    <w:p w14:paraId="0FAEA6F5" w14:textId="77777777" w:rsidR="002926EB" w:rsidRDefault="002926EB">
      <w:pPr>
        <w:jc w:val="both"/>
        <w:rPr>
          <w:rFonts w:ascii="Arial" w:hAnsi="Arial"/>
        </w:rPr>
      </w:pPr>
    </w:p>
    <w:p w14:paraId="3A47CFA2" w14:textId="77777777" w:rsidR="002926EB" w:rsidRDefault="005F2192">
      <w:pPr>
        <w:pStyle w:val="ListParagraph"/>
        <w:numPr>
          <w:ilvl w:val="0"/>
          <w:numId w:val="2"/>
        </w:numPr>
        <w:rPr>
          <w:rFonts w:ascii="Arial" w:hAnsi="Arial"/>
        </w:rPr>
      </w:pPr>
      <w:r>
        <w:rPr>
          <w:rFonts w:ascii="Arial" w:hAnsi="Arial"/>
        </w:rPr>
        <w:t>An ethics review has been completed, and the project has been identified as Low Risk.</w:t>
      </w:r>
    </w:p>
    <w:p w14:paraId="6FF55064" w14:textId="77777777" w:rsidR="002926EB" w:rsidRDefault="005F2192">
      <w:pPr>
        <w:pStyle w:val="ListParagraph"/>
        <w:numPr>
          <w:ilvl w:val="0"/>
          <w:numId w:val="2"/>
        </w:numPr>
        <w:rPr>
          <w:rFonts w:ascii="Arial" w:hAnsi="Arial"/>
          <w:strike/>
        </w:rPr>
      </w:pPr>
      <w:r>
        <w:rPr>
          <w:rFonts w:ascii="Arial" w:hAnsi="Arial"/>
          <w:strike/>
        </w:rPr>
        <w:t>An ethics review has been completed, and a High Risk was identified. I agree to explain how they may be mitigated below and agree to abide by any conditions identified at this stage, by my Project Supervisor, the School or the Faculty. I understand that High Risk projects can only proceed with approval from the Faculty Research Ethics Committee.</w:t>
      </w:r>
    </w:p>
    <w:p w14:paraId="311A04AA" w14:textId="77777777" w:rsidR="002926EB" w:rsidRDefault="002926EB">
      <w:pPr>
        <w:jc w:val="both"/>
        <w:rPr>
          <w:rFonts w:ascii="Arial" w:hAnsi="Arial"/>
        </w:rPr>
      </w:pPr>
    </w:p>
    <w:tbl>
      <w:tblPr>
        <w:tblStyle w:val="TableGrid"/>
        <w:tblW w:w="10456" w:type="dxa"/>
        <w:tblLook w:val="04A0" w:firstRow="1" w:lastRow="0" w:firstColumn="1" w:lastColumn="0" w:noHBand="0" w:noVBand="1"/>
      </w:tblPr>
      <w:tblGrid>
        <w:gridCol w:w="10456"/>
        <w:tblGridChange w:id="85">
          <w:tblGrid>
            <w:gridCol w:w="10456"/>
          </w:tblGrid>
        </w:tblGridChange>
      </w:tblGrid>
      <w:tr w:rsidR="002926EB" w14:paraId="354C7F08" w14:textId="77777777">
        <w:trPr>
          <w:trHeight w:val="3876"/>
        </w:trPr>
        <w:tc>
          <w:tcPr>
            <w:tcW w:w="10456" w:type="dxa"/>
            <w:shd w:val="clear" w:color="auto" w:fill="auto"/>
          </w:tcPr>
          <w:p w14:paraId="4E31BCCE" w14:textId="77777777" w:rsidR="002926EB" w:rsidRDefault="005F2192">
            <w:pPr>
              <w:rPr>
                <w:rFonts w:ascii="Arial" w:hAnsi="Arial"/>
              </w:rPr>
            </w:pPr>
            <w:r>
              <w:rPr>
                <w:rFonts w:ascii="Arial" w:hAnsi="Arial"/>
              </w:rPr>
              <w:t>Issues: (Include as much information as possible to help FREC members to understand the issues. Extend onto additional pages as necessary.)</w:t>
            </w:r>
          </w:p>
          <w:p w14:paraId="65251CE0" w14:textId="77777777" w:rsidR="002926EB" w:rsidRDefault="002926EB">
            <w:pPr>
              <w:rPr>
                <w:rFonts w:ascii="Arial" w:hAnsi="Arial"/>
              </w:rPr>
            </w:pPr>
          </w:p>
          <w:p w14:paraId="5BD1A8BF" w14:textId="77777777" w:rsidR="002926EB" w:rsidRDefault="005F2192">
            <w:pPr>
              <w:rPr>
                <w:rFonts w:ascii="Arial" w:hAnsi="Arial"/>
              </w:rPr>
            </w:pPr>
            <w:r>
              <w:rPr>
                <w:rFonts w:ascii="Arial" w:hAnsi="Arial"/>
              </w:rPr>
              <w:t>None of the above apply to my study.</w:t>
            </w:r>
          </w:p>
          <w:p w14:paraId="15438C65" w14:textId="77777777" w:rsidR="002926EB" w:rsidRDefault="002926EB">
            <w:pPr>
              <w:rPr>
                <w:rFonts w:ascii="Arial" w:hAnsi="Arial"/>
              </w:rPr>
            </w:pPr>
          </w:p>
          <w:p w14:paraId="5B6DAC79" w14:textId="77777777" w:rsidR="002926EB" w:rsidDel="00790BC4" w:rsidRDefault="005F2192">
            <w:pPr>
              <w:rPr>
                <w:del w:id="86" w:author="Baber M (FCES)" w:date="2019-10-22T09:55:00Z"/>
                <w:rFonts w:ascii="Arial" w:hAnsi="Arial"/>
              </w:rPr>
            </w:pPr>
            <w:commentRangeStart w:id="87"/>
            <w:r>
              <w:rPr>
                <w:rFonts w:ascii="Arial" w:hAnsi="Arial"/>
              </w:rPr>
              <w:t xml:space="preserve">The data gathered will be public domain, and not linked to any person or organisation that can easily identified. </w:t>
            </w:r>
            <w:commentRangeEnd w:id="87"/>
            <w:r>
              <w:commentReference w:id="87"/>
            </w:r>
            <w:r>
              <w:rPr>
                <w:rFonts w:ascii="Arial" w:hAnsi="Arial"/>
              </w:rPr>
              <w:t>This will be done by having all users’ comments linked to a unique id and will be combined with a mass amount of data (Not following one single person’s comments) so would make it harder to identify a single user.</w:t>
            </w:r>
          </w:p>
          <w:p w14:paraId="197E7720" w14:textId="77777777" w:rsidR="002926EB" w:rsidDel="00790BC4" w:rsidRDefault="002926EB">
            <w:pPr>
              <w:rPr>
                <w:del w:id="88" w:author="Baber M (FCES)" w:date="2019-10-22T09:55:00Z"/>
                <w:rFonts w:ascii="Arial" w:hAnsi="Arial"/>
              </w:rPr>
            </w:pPr>
          </w:p>
          <w:p w14:paraId="23ACBFF2" w14:textId="1EF6C06A" w:rsidR="002926EB" w:rsidRDefault="005F2192">
            <w:pPr>
              <w:rPr>
                <w:rFonts w:ascii="Arial" w:hAnsi="Arial"/>
              </w:rPr>
            </w:pPr>
            <w:del w:id="89" w:author="Baber M (FCES)" w:date="2019-10-22T09:55:00Z">
              <w:r w:rsidDel="00790BC4">
                <w:rPr>
                  <w:rFonts w:ascii="Arial" w:hAnsi="Arial"/>
                </w:rPr>
                <w:delText>During the evaluation I will look at how the overall sentiment of the show relats to the overall sentiment of feedback or top 5, so no one will be singled out during evaluation.</w:delText>
              </w:r>
            </w:del>
            <w:ins w:id="90" w:author="Paul Jarvis" w:date="2019-10-22T09:02:00Z">
              <w:del w:id="91" w:author="Baber M (FCES)" w:date="2019-10-22T09:55:00Z">
                <w:r w:rsidDel="00790BC4">
                  <w:rPr>
                    <w:rFonts w:ascii="Arial" w:hAnsi="Arial"/>
                  </w:rPr>
                  <w:delText xml:space="preserve"> [I think this needs removing if it’s not going to happen?]</w:delText>
                </w:r>
              </w:del>
            </w:ins>
          </w:p>
        </w:tc>
      </w:tr>
      <w:tr w:rsidR="002926EB" w14:paraId="2A50278B" w14:textId="77777777" w:rsidTr="00961E92">
        <w:tblPrEx>
          <w:tblW w:w="10456" w:type="dxa"/>
          <w:tblPrExChange w:id="92" w:author="Baber M (FCES)" w:date="2019-10-22T12:28:00Z">
            <w:tblPrEx>
              <w:tblW w:w="10456" w:type="dxa"/>
            </w:tblPrEx>
          </w:tblPrExChange>
        </w:tblPrEx>
        <w:trPr>
          <w:trHeight w:val="2023"/>
          <w:trPrChange w:id="93" w:author="Baber M (FCES)" w:date="2019-10-22T12:28:00Z">
            <w:trPr>
              <w:trHeight w:val="4844"/>
            </w:trPr>
          </w:trPrChange>
        </w:trPr>
        <w:tc>
          <w:tcPr>
            <w:tcW w:w="10456" w:type="dxa"/>
            <w:shd w:val="clear" w:color="auto" w:fill="auto"/>
            <w:tcPrChange w:id="94" w:author="Baber M (FCES)" w:date="2019-10-22T12:28:00Z">
              <w:tcPr>
                <w:tcW w:w="10456" w:type="dxa"/>
                <w:shd w:val="clear" w:color="auto" w:fill="auto"/>
              </w:tcPr>
            </w:tcPrChange>
          </w:tcPr>
          <w:p w14:paraId="52B220C2" w14:textId="77777777" w:rsidR="002926EB" w:rsidRDefault="005F2192">
            <w:pPr>
              <w:jc w:val="both"/>
              <w:rPr>
                <w:rFonts w:ascii="Arial" w:hAnsi="Arial"/>
              </w:rPr>
            </w:pPr>
            <w:r>
              <w:rPr>
                <w:rFonts w:ascii="Arial" w:hAnsi="Arial"/>
              </w:rPr>
              <w:t>Proposed mitigations: (Include as much information as possible to help FREC members to understand the mitigations. Extend onto additional pages as necessary.)</w:t>
            </w:r>
          </w:p>
          <w:p w14:paraId="169F9DED" w14:textId="77777777" w:rsidR="002926EB" w:rsidRDefault="002926EB">
            <w:pPr>
              <w:jc w:val="both"/>
              <w:rPr>
                <w:rFonts w:ascii="Arial" w:hAnsi="Arial"/>
              </w:rPr>
            </w:pPr>
          </w:p>
          <w:p w14:paraId="047A52B6" w14:textId="77777777" w:rsidR="002926EB" w:rsidRDefault="005F2192">
            <w:pPr>
              <w:rPr>
                <w:rFonts w:ascii="Arial" w:hAnsi="Arial"/>
              </w:rPr>
            </w:pPr>
            <w:commentRangeStart w:id="95"/>
            <w:r>
              <w:rPr>
                <w:rFonts w:ascii="Arial" w:hAnsi="Arial"/>
              </w:rPr>
              <w:t>When collecting data from websites, all names would be anonymised</w:t>
            </w:r>
            <w:commentRangeEnd w:id="95"/>
            <w:r>
              <w:commentReference w:id="95"/>
            </w:r>
            <w:r>
              <w:rPr>
                <w:rFonts w:ascii="Arial" w:hAnsi="Arial"/>
              </w:rPr>
              <w:t xml:space="preserve"> with a unique id, i.e. - u_17546 so we’re able to see other reviews and find patterns.</w:t>
            </w:r>
          </w:p>
          <w:p w14:paraId="63C3B9C7" w14:textId="77777777" w:rsidR="002926EB" w:rsidRDefault="002926EB">
            <w:pPr>
              <w:jc w:val="both"/>
              <w:rPr>
                <w:rFonts w:ascii="Arial" w:hAnsi="Arial"/>
              </w:rPr>
            </w:pPr>
          </w:p>
          <w:p w14:paraId="66BAE0D5" w14:textId="77777777" w:rsidR="002926EB" w:rsidRDefault="002926EB">
            <w:pPr>
              <w:rPr>
                <w:rFonts w:ascii="Arial" w:hAnsi="Arial"/>
              </w:rPr>
            </w:pPr>
          </w:p>
        </w:tc>
      </w:tr>
      <w:tr w:rsidR="002926EB" w14:paraId="7A376BFA" w14:textId="77777777">
        <w:trPr>
          <w:trHeight w:val="123"/>
        </w:trPr>
        <w:tc>
          <w:tcPr>
            <w:tcW w:w="10456" w:type="dxa"/>
            <w:shd w:val="clear" w:color="auto" w:fill="auto"/>
          </w:tcPr>
          <w:p w14:paraId="6009C301" w14:textId="77777777" w:rsidR="002926EB" w:rsidRDefault="005F2192">
            <w:pPr>
              <w:jc w:val="both"/>
              <w:rPr>
                <w:rFonts w:ascii="Arial" w:hAnsi="Arial"/>
              </w:rPr>
            </w:pPr>
            <w:r>
              <w:rPr>
                <w:rFonts w:ascii="Arial" w:hAnsi="Arial"/>
              </w:rPr>
              <w:t xml:space="preserve">Student’s Signature: </w:t>
            </w:r>
          </w:p>
          <w:p w14:paraId="718AF073" w14:textId="77777777" w:rsidR="002926EB" w:rsidRDefault="005F2192">
            <w:pPr>
              <w:jc w:val="both"/>
              <w:rPr>
                <w:rFonts w:ascii="Arial" w:hAnsi="Arial"/>
              </w:rPr>
            </w:pPr>
            <w:r>
              <w:rPr>
                <w:rFonts w:ascii="Arial" w:hAnsi="Arial"/>
              </w:rPr>
              <w:t>Date:</w:t>
            </w:r>
          </w:p>
        </w:tc>
      </w:tr>
      <w:tr w:rsidR="002926EB" w14:paraId="5F7E67F2" w14:textId="77777777">
        <w:trPr>
          <w:trHeight w:val="1130"/>
        </w:trPr>
        <w:tc>
          <w:tcPr>
            <w:tcW w:w="10456" w:type="dxa"/>
            <w:shd w:val="clear" w:color="auto" w:fill="auto"/>
          </w:tcPr>
          <w:p w14:paraId="3B364DEE" w14:textId="77777777" w:rsidR="002926EB" w:rsidRDefault="005F2192">
            <w:pPr>
              <w:jc w:val="both"/>
              <w:rPr>
                <w:rFonts w:ascii="Arial" w:hAnsi="Arial"/>
              </w:rPr>
            </w:pPr>
            <w:r>
              <w:rPr>
                <w:rFonts w:ascii="Arial" w:hAnsi="Arial"/>
                <w:b/>
                <w:bCs/>
                <w:lang w:eastAsia="en-GB"/>
              </w:rPr>
              <w:t>Supervisor’s statement:</w:t>
            </w:r>
            <w:r>
              <w:rPr>
                <w:rFonts w:ascii="Arial" w:hAnsi="Arial"/>
                <w:lang w:eastAsia="en-GB"/>
              </w:rPr>
              <w:t xml:space="preserve"> I have ensured </w:t>
            </w:r>
            <w:r>
              <w:rPr>
                <w:rFonts w:ascii="Arial" w:hAnsi="Arial"/>
              </w:rPr>
              <w:t>due diligence and accountable decision making by the student. I have sought appropriate advice where required to support my judgment in this.</w:t>
            </w:r>
          </w:p>
          <w:p w14:paraId="2D5883E5" w14:textId="77777777" w:rsidR="002926EB" w:rsidRDefault="002926EB">
            <w:pPr>
              <w:jc w:val="both"/>
              <w:rPr>
                <w:rFonts w:ascii="Arial" w:hAnsi="Arial"/>
              </w:rPr>
            </w:pPr>
          </w:p>
          <w:p w14:paraId="37C8B944" w14:textId="77777777" w:rsidR="002926EB" w:rsidRDefault="005F2192">
            <w:pPr>
              <w:jc w:val="both"/>
              <w:rPr>
                <w:rFonts w:ascii="Arial" w:hAnsi="Arial"/>
              </w:rPr>
            </w:pPr>
            <w:r>
              <w:rPr>
                <w:rFonts w:ascii="Arial" w:hAnsi="Arial"/>
              </w:rPr>
              <w:t>Supervisor’s Signature:</w:t>
            </w:r>
          </w:p>
          <w:p w14:paraId="2A782DB6" w14:textId="77777777" w:rsidR="002926EB" w:rsidRDefault="005F2192">
            <w:pPr>
              <w:jc w:val="both"/>
              <w:rPr>
                <w:rFonts w:ascii="Arial" w:hAnsi="Arial"/>
              </w:rPr>
            </w:pPr>
            <w:r>
              <w:rPr>
                <w:rFonts w:ascii="Arial" w:hAnsi="Arial"/>
                <w:lang w:eastAsia="en-GB"/>
              </w:rPr>
              <w:t>Date:</w:t>
            </w:r>
          </w:p>
        </w:tc>
      </w:tr>
      <w:tr w:rsidR="002926EB" w14:paraId="6EC9810E" w14:textId="77777777">
        <w:tc>
          <w:tcPr>
            <w:tcW w:w="10456" w:type="dxa"/>
            <w:shd w:val="clear" w:color="auto" w:fill="auto"/>
          </w:tcPr>
          <w:p w14:paraId="0F669E09" w14:textId="77777777" w:rsidR="002926EB" w:rsidRDefault="005F2192">
            <w:pPr>
              <w:rPr>
                <w:rFonts w:ascii="Arial" w:hAnsi="Arial"/>
                <w:b/>
              </w:rPr>
            </w:pPr>
            <w:r>
              <w:rPr>
                <w:rFonts w:ascii="Arial" w:hAnsi="Arial"/>
                <w:b/>
              </w:rPr>
              <w:t>Any false or mis-represented information contributing to this Ethical Evaluation, including attempting to pass off a High-Risk project as a Low Risk project, is subject to the Student Misconduct Regulations and may also have legal repercussions.</w:t>
            </w:r>
          </w:p>
        </w:tc>
      </w:tr>
    </w:tbl>
    <w:p w14:paraId="4368E25C" w14:textId="77777777" w:rsidR="002926EB" w:rsidRDefault="005F2192">
      <w:pPr>
        <w:spacing w:beforeAutospacing="1" w:afterAutospacing="1"/>
        <w:jc w:val="both"/>
      </w:pPr>
      <w:r>
        <w:rPr>
          <w:rFonts w:ascii="Arial" w:hAnsi="Arial"/>
          <w:lang w:eastAsia="en-GB"/>
        </w:rPr>
        <w:t xml:space="preserve">Both signatures are </w:t>
      </w:r>
      <w:r>
        <w:rPr>
          <w:rFonts w:ascii="Arial" w:hAnsi="Arial"/>
          <w:b/>
          <w:bCs/>
          <w:u w:val="single"/>
          <w:lang w:eastAsia="en-GB"/>
        </w:rPr>
        <w:t>required</w:t>
      </w:r>
      <w:r>
        <w:rPr>
          <w:rFonts w:ascii="Arial" w:hAnsi="Arial"/>
          <w:lang w:eastAsia="en-GB"/>
        </w:rPr>
        <w:t xml:space="preserve"> for all projects, both Low Risk and High Risk.</w:t>
      </w:r>
    </w:p>
    <w:sectPr w:rsidR="002926EB">
      <w:headerReference w:type="default" r:id="rId15"/>
      <w:pgSz w:w="11906" w:h="16838"/>
      <w:pgMar w:top="720" w:right="720" w:bottom="720" w:left="720" w:header="567"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Paul Jarvis" w:date="2019-10-03T10:45:00Z" w:initials="PJ">
    <w:p w14:paraId="5A77CF4B" w14:textId="77777777" w:rsidR="002926EB" w:rsidRDefault="005F2192">
      <w:r>
        <w:rPr>
          <w:rFonts w:ascii="Liberation Serif" w:eastAsia="DejaVu Sans" w:hAnsi="Liberation Serif" w:cs="DejaVu Sans"/>
          <w:lang w:val="en-US" w:bidi="en-US"/>
        </w:rPr>
        <w:t>I.e. Collecting public domain data from individuals.</w:t>
      </w:r>
    </w:p>
    <w:p w14:paraId="41584A16" w14:textId="77777777" w:rsidR="002926EB" w:rsidRDefault="005F2192">
      <w:r>
        <w:rPr>
          <w:rFonts w:ascii="Liberation Serif" w:eastAsia="DejaVu Sans" w:hAnsi="Liberation Serif" w:cs="DejaVu Sans"/>
          <w:lang w:val="en-US" w:bidi="en-US"/>
        </w:rPr>
        <w:t>Be clear about this</w:t>
      </w:r>
    </w:p>
  </w:comment>
  <w:comment w:id="82" w:author="Paul Jarvis" w:date="2019-10-03T10:42:00Z" w:initials="PJ">
    <w:p w14:paraId="731EFFA9" w14:textId="77777777" w:rsidR="002926EB" w:rsidRDefault="005F2192">
      <w:r>
        <w:rPr>
          <w:rFonts w:ascii="Liberation Serif" w:eastAsia="DejaVu Sans" w:hAnsi="Liberation Serif" w:cs="DejaVu Sans"/>
          <w:lang w:val="en-US" w:bidi="en-US"/>
        </w:rPr>
        <w:t>You will also need to present to a user group at the end (somehow) for evaluation. This will involve human participants, so make it clear that they will be treated ethically (i.e. Doesn’t involve any of the issues highlighted below).</w:t>
      </w:r>
    </w:p>
    <w:p w14:paraId="0742F627" w14:textId="77777777" w:rsidR="002926EB" w:rsidRDefault="002926EB"/>
    <w:p w14:paraId="2EE9DE1B" w14:textId="77777777" w:rsidR="002926EB" w:rsidRDefault="005F2192">
      <w:r>
        <w:rPr>
          <w:rFonts w:ascii="Liberation Serif" w:eastAsia="DejaVu Sans" w:hAnsi="Liberation Serif" w:cs="DejaVu Sans"/>
          <w:lang w:val="en-US" w:bidi="en-US"/>
        </w:rPr>
        <w:t>You will possible collect Twitter data. Be clear that if you do so, then you will not violate any of the Ts &amp; Cs associated with that</w:t>
      </w:r>
    </w:p>
  </w:comment>
  <w:comment w:id="87" w:author="Paul Jarvis" w:date="2019-10-03T10:46:00Z" w:initials="PJ">
    <w:p w14:paraId="5CFA8487" w14:textId="77777777" w:rsidR="002926EB" w:rsidRDefault="005F2192">
      <w:r>
        <w:rPr>
          <w:rFonts w:ascii="Liberation Serif" w:eastAsia="DejaVu Sans" w:hAnsi="Liberation Serif" w:cs="DejaVu Sans"/>
          <w:lang w:val="en-US" w:bidi="en-US"/>
        </w:rPr>
        <w:t>How will you ensure that your findings will not make people identifiable (write about how results will be aggregated etc rather than highlighting individual comments)</w:t>
      </w:r>
    </w:p>
    <w:p w14:paraId="11BB1D44" w14:textId="77777777" w:rsidR="002926EB" w:rsidRDefault="002926EB"/>
    <w:p w14:paraId="525E7499" w14:textId="77777777" w:rsidR="002926EB" w:rsidRDefault="005F2192">
      <w:r>
        <w:rPr>
          <w:rFonts w:ascii="Liberation Serif" w:eastAsia="DejaVu Sans" w:hAnsi="Liberation Serif" w:cs="DejaVu Sans"/>
          <w:lang w:val="en-US" w:bidi="en-US"/>
        </w:rPr>
        <w:t>Also cover the evaluation part</w:t>
      </w:r>
    </w:p>
  </w:comment>
  <w:comment w:id="95" w:author="Paul Jarvis" w:date="2019-10-03T10:47:00Z" w:initials="PJ">
    <w:p w14:paraId="0CABE295" w14:textId="77777777" w:rsidR="002926EB" w:rsidRDefault="005F2192">
      <w:r>
        <w:rPr>
          <w:rFonts w:ascii="Liberation Serif" w:eastAsia="DejaVu Sans" w:hAnsi="Liberation Serif" w:cs="DejaVu Sans"/>
          <w:lang w:val="en-US" w:bidi="en-US"/>
        </w:rPr>
        <w:t>And for evaluation?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1584A16" w15:done="0"/>
  <w15:commentEx w15:paraId="2EE9DE1B" w15:done="1"/>
  <w15:commentEx w15:paraId="525E7499" w15:done="1"/>
  <w15:commentEx w15:paraId="0CABE29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1584A16" w16cid:durableId="21594D03"/>
  <w16cid:commentId w16cid:paraId="2EE9DE1B" w16cid:durableId="21594D04"/>
  <w16cid:commentId w16cid:paraId="525E7499" w16cid:durableId="21594D05"/>
  <w16cid:commentId w16cid:paraId="0CABE295" w16cid:durableId="21594D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5EABC" w14:textId="77777777" w:rsidR="00372E0F" w:rsidRDefault="00372E0F">
      <w:r>
        <w:separator/>
      </w:r>
    </w:p>
  </w:endnote>
  <w:endnote w:type="continuationSeparator" w:id="0">
    <w:p w14:paraId="374E3A8C" w14:textId="77777777" w:rsidR="00372E0F" w:rsidRDefault="00372E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Roboto Regular">
    <w:altName w:val="Arial"/>
    <w:charset w:val="01"/>
    <w:family w:val="roman"/>
    <w:pitch w:val="variable"/>
  </w:font>
  <w:font w:name="Liberation Serif">
    <w:altName w:val="Times New Roman"/>
    <w:charset w:val="01"/>
    <w:family w:val="roman"/>
    <w:pitch w:val="variable"/>
  </w:font>
  <w:font w:name="DejaVu Sans">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65FEB3" w14:textId="77777777" w:rsidR="00372E0F" w:rsidRDefault="00372E0F">
      <w:r>
        <w:separator/>
      </w:r>
    </w:p>
  </w:footnote>
  <w:footnote w:type="continuationSeparator" w:id="0">
    <w:p w14:paraId="27E26A06" w14:textId="77777777" w:rsidR="00372E0F" w:rsidRDefault="00372E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99A50" w14:textId="77777777" w:rsidR="002926EB" w:rsidRDefault="002926EB">
    <w:pPr>
      <w:pStyle w:val="Header"/>
    </w:pPr>
  </w:p>
  <w:p w14:paraId="3E21E2AD" w14:textId="77777777" w:rsidR="002926EB" w:rsidRDefault="002926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17358"/>
    <w:multiLevelType w:val="multilevel"/>
    <w:tmpl w:val="ABB24D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BB3EFB"/>
    <w:multiLevelType w:val="multilevel"/>
    <w:tmpl w:val="C86446F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7BE6E16"/>
    <w:multiLevelType w:val="multilevel"/>
    <w:tmpl w:val="07FA3E1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15:restartNumberingAfterBreak="0">
    <w:nsid w:val="646F405B"/>
    <w:multiLevelType w:val="multilevel"/>
    <w:tmpl w:val="2A92948C"/>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6B34092"/>
    <w:multiLevelType w:val="hybridMultilevel"/>
    <w:tmpl w:val="CFAA59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ber M (FCES)">
    <w15:presenceInfo w15:providerId="None" w15:userId="Baber M (F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6EB"/>
    <w:rsid w:val="00130BEA"/>
    <w:rsid w:val="001A56BC"/>
    <w:rsid w:val="00217CFF"/>
    <w:rsid w:val="002926EB"/>
    <w:rsid w:val="00363CC1"/>
    <w:rsid w:val="00372E0F"/>
    <w:rsid w:val="003E478F"/>
    <w:rsid w:val="00417996"/>
    <w:rsid w:val="005F2192"/>
    <w:rsid w:val="00721030"/>
    <w:rsid w:val="00757858"/>
    <w:rsid w:val="00790BC4"/>
    <w:rsid w:val="008B6BD5"/>
    <w:rsid w:val="00961E92"/>
    <w:rsid w:val="00AA3E90"/>
    <w:rsid w:val="00AC3CA0"/>
    <w:rsid w:val="00DE6F65"/>
    <w:rsid w:val="00F03222"/>
    <w:rsid w:val="00F1357F"/>
    <w:rsid w:val="00F55E51"/>
    <w:rsid w:val="00F64AA8"/>
    <w:rsid w:val="00FA3D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FB6E"/>
  <w15:docId w15:val="{EEE99F7B-79CC-49E2-A22F-A78ECF701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1E7A"/>
    <w:rPr>
      <w:rFonts w:ascii="Calibri" w:eastAsiaTheme="minorEastAsia" w:hAnsi="Calibri"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BF1E7A"/>
    <w:rPr>
      <w:rFonts w:eastAsiaTheme="minorEastAsia"/>
      <w:sz w:val="24"/>
      <w:szCs w:val="24"/>
    </w:rPr>
  </w:style>
  <w:style w:type="character" w:customStyle="1" w:styleId="FootnoteCharacters">
    <w:name w:val="Footnote Characters"/>
    <w:basedOn w:val="DefaultParagraphFont"/>
    <w:uiPriority w:val="99"/>
    <w:unhideWhenUsed/>
    <w:qFormat/>
    <w:rsid w:val="00BF1E7A"/>
    <w:rPr>
      <w:vertAlign w:val="superscript"/>
    </w:rPr>
  </w:style>
  <w:style w:type="character" w:customStyle="1" w:styleId="FootnoteAnchor">
    <w:name w:val="Footnote Anchor"/>
    <w:rPr>
      <w:vertAlign w:val="superscript"/>
    </w:rPr>
  </w:style>
  <w:style w:type="character" w:customStyle="1" w:styleId="InternetLink">
    <w:name w:val="Internet Link"/>
    <w:basedOn w:val="DefaultParagraphFont"/>
    <w:uiPriority w:val="99"/>
    <w:unhideWhenUsed/>
    <w:rsid w:val="00BF1E7A"/>
    <w:rPr>
      <w:color w:val="0000FF" w:themeColor="hyperlink"/>
      <w:u w:val="single"/>
    </w:rPr>
  </w:style>
  <w:style w:type="character" w:styleId="CommentReference">
    <w:name w:val="annotation reference"/>
    <w:basedOn w:val="DefaultParagraphFont"/>
    <w:uiPriority w:val="99"/>
    <w:semiHidden/>
    <w:unhideWhenUsed/>
    <w:qFormat/>
    <w:rsid w:val="00EC38F5"/>
    <w:rPr>
      <w:sz w:val="16"/>
      <w:szCs w:val="16"/>
    </w:rPr>
  </w:style>
  <w:style w:type="character" w:customStyle="1" w:styleId="CommentTextChar">
    <w:name w:val="Comment Text Char"/>
    <w:basedOn w:val="DefaultParagraphFont"/>
    <w:link w:val="CommentText"/>
    <w:uiPriority w:val="99"/>
    <w:semiHidden/>
    <w:qFormat/>
    <w:rsid w:val="00EC38F5"/>
    <w:rPr>
      <w:rFonts w:eastAsiaTheme="minorEastAsia"/>
      <w:sz w:val="20"/>
      <w:szCs w:val="20"/>
    </w:rPr>
  </w:style>
  <w:style w:type="character" w:customStyle="1" w:styleId="CommentSubjectChar">
    <w:name w:val="Comment Subject Char"/>
    <w:basedOn w:val="CommentTextChar"/>
    <w:link w:val="CommentSubject"/>
    <w:uiPriority w:val="99"/>
    <w:semiHidden/>
    <w:qFormat/>
    <w:rsid w:val="00EC38F5"/>
    <w:rPr>
      <w:rFonts w:eastAsiaTheme="minorEastAsia"/>
      <w:b/>
      <w:bCs/>
      <w:sz w:val="20"/>
      <w:szCs w:val="20"/>
    </w:rPr>
  </w:style>
  <w:style w:type="character" w:customStyle="1" w:styleId="BalloonTextChar">
    <w:name w:val="Balloon Text Char"/>
    <w:basedOn w:val="DefaultParagraphFont"/>
    <w:link w:val="BalloonText"/>
    <w:uiPriority w:val="99"/>
    <w:semiHidden/>
    <w:qFormat/>
    <w:rsid w:val="00EC38F5"/>
    <w:rPr>
      <w:rFonts w:ascii="Tahoma" w:eastAsiaTheme="minorEastAsia" w:hAnsi="Tahoma" w:cs="Tahoma"/>
      <w:sz w:val="16"/>
      <w:szCs w:val="16"/>
    </w:rPr>
  </w:style>
  <w:style w:type="character" w:customStyle="1" w:styleId="HeaderChar">
    <w:name w:val="Header Char"/>
    <w:basedOn w:val="DefaultParagraphFont"/>
    <w:link w:val="Header"/>
    <w:uiPriority w:val="99"/>
    <w:qFormat/>
    <w:rsid w:val="00913E40"/>
    <w:rPr>
      <w:rFonts w:eastAsiaTheme="minorEastAsia"/>
      <w:sz w:val="24"/>
      <w:szCs w:val="24"/>
    </w:rPr>
  </w:style>
  <w:style w:type="character" w:customStyle="1" w:styleId="FooterChar">
    <w:name w:val="Footer Char"/>
    <w:basedOn w:val="DefaultParagraphFont"/>
    <w:link w:val="Footer"/>
    <w:uiPriority w:val="99"/>
    <w:qFormat/>
    <w:rsid w:val="00913E40"/>
    <w:rPr>
      <w:rFonts w:eastAsiaTheme="minorEastAsia"/>
      <w:sz w:val="24"/>
      <w:szCs w:val="24"/>
    </w:rPr>
  </w:style>
  <w:style w:type="character" w:customStyle="1" w:styleId="UnresolvedMention1">
    <w:name w:val="Unresolved Mention1"/>
    <w:basedOn w:val="DefaultParagraphFont"/>
    <w:uiPriority w:val="99"/>
    <w:semiHidden/>
    <w:unhideWhenUsed/>
    <w:qFormat/>
    <w:rsid w:val="00080D8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F1E7A"/>
    <w:pPr>
      <w:ind w:left="720"/>
      <w:contextualSpacing/>
    </w:pPr>
  </w:style>
  <w:style w:type="paragraph" w:styleId="FootnoteText">
    <w:name w:val="footnote text"/>
    <w:basedOn w:val="Normal"/>
    <w:link w:val="FootnoteTextChar"/>
    <w:uiPriority w:val="99"/>
    <w:unhideWhenUsed/>
    <w:rsid w:val="00BF1E7A"/>
  </w:style>
  <w:style w:type="paragraph" w:styleId="CommentText">
    <w:name w:val="annotation text"/>
    <w:basedOn w:val="Normal"/>
    <w:link w:val="CommentTextChar"/>
    <w:uiPriority w:val="99"/>
    <w:semiHidden/>
    <w:unhideWhenUsed/>
    <w:qFormat/>
    <w:rsid w:val="00EC38F5"/>
    <w:rPr>
      <w:sz w:val="20"/>
      <w:szCs w:val="20"/>
    </w:rPr>
  </w:style>
  <w:style w:type="paragraph" w:styleId="CommentSubject">
    <w:name w:val="annotation subject"/>
    <w:basedOn w:val="CommentText"/>
    <w:next w:val="CommentText"/>
    <w:link w:val="CommentSubjectChar"/>
    <w:uiPriority w:val="99"/>
    <w:semiHidden/>
    <w:unhideWhenUsed/>
    <w:qFormat/>
    <w:rsid w:val="00EC38F5"/>
    <w:rPr>
      <w:b/>
      <w:bCs/>
    </w:rPr>
  </w:style>
  <w:style w:type="paragraph" w:styleId="BalloonText">
    <w:name w:val="Balloon Text"/>
    <w:basedOn w:val="Normal"/>
    <w:link w:val="BalloonTextChar"/>
    <w:uiPriority w:val="99"/>
    <w:semiHidden/>
    <w:unhideWhenUsed/>
    <w:qFormat/>
    <w:rsid w:val="00EC38F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13E40"/>
    <w:pPr>
      <w:tabs>
        <w:tab w:val="center" w:pos="4513"/>
        <w:tab w:val="right" w:pos="9026"/>
      </w:tabs>
    </w:pPr>
  </w:style>
  <w:style w:type="paragraph" w:styleId="Footer">
    <w:name w:val="footer"/>
    <w:basedOn w:val="Normal"/>
    <w:link w:val="FooterChar"/>
    <w:uiPriority w:val="99"/>
    <w:unhideWhenUsed/>
    <w:rsid w:val="00913E40"/>
    <w:pPr>
      <w:tabs>
        <w:tab w:val="center" w:pos="4513"/>
        <w:tab w:val="right" w:pos="9026"/>
      </w:tabs>
    </w:pPr>
  </w:style>
  <w:style w:type="paragraph" w:styleId="NormalWeb">
    <w:name w:val="Normal (Web)"/>
    <w:basedOn w:val="Normal"/>
    <w:uiPriority w:val="99"/>
    <w:semiHidden/>
    <w:unhideWhenUsed/>
    <w:qFormat/>
    <w:rsid w:val="00547B50"/>
    <w:pPr>
      <w:spacing w:beforeAutospacing="1" w:afterAutospacing="1"/>
    </w:pPr>
    <w:rPr>
      <w:rFonts w:ascii="Times New Roman" w:eastAsia="Times New Roman" w:hAnsi="Times New Roman" w:cs="Times New Roman"/>
      <w:lang w:eastAsia="en-GB"/>
    </w:rPr>
  </w:style>
  <w:style w:type="paragraph" w:customStyle="1" w:styleId="Standard">
    <w:name w:val="Standard"/>
    <w:qFormat/>
    <w:rsid w:val="00C77B41"/>
    <w:pPr>
      <w:suppressAutoHyphens/>
      <w:spacing w:line="288" w:lineRule="auto"/>
      <w:textAlignment w:val="baseline"/>
    </w:pPr>
    <w:rPr>
      <w:rFonts w:ascii="Roboto Regular" w:eastAsia="Roboto Regular" w:hAnsi="Roboto Regular" w:cs="Roboto Regular"/>
      <w:color w:val="000000"/>
      <w:sz w:val="24"/>
      <w:szCs w:val="20"/>
      <w:lang w:eastAsia="en-GB"/>
    </w:rPr>
  </w:style>
  <w:style w:type="table" w:styleId="TableGrid">
    <w:name w:val="Table Grid"/>
    <w:basedOn w:val="TableNormal"/>
    <w:uiPriority w:val="59"/>
    <w:rsid w:val="00BF1E7A"/>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F38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099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17076749@students.southwales.ac.uk"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5F10C400E63064582552E5A20F2315B" ma:contentTypeVersion="4" ma:contentTypeDescription="Create a new document." ma:contentTypeScope="" ma:versionID="c10a388daae7500a74a264e996d90914">
  <xsd:schema xmlns:xsd="http://www.w3.org/2001/XMLSchema" xmlns:xs="http://www.w3.org/2001/XMLSchema" xmlns:p="http://schemas.microsoft.com/office/2006/metadata/properties" xmlns:ns2="967ed71f-7495-40e4-9da2-2b5cb0d0bd7d" xmlns:ns3="3ab90bb9-1801-45ea-9835-3799eed3ed18" targetNamespace="http://schemas.microsoft.com/office/2006/metadata/properties" ma:root="true" ma:fieldsID="1c1e9c0e26ec727fa9b770c986b9f0a2" ns2:_="" ns3:_="">
    <xsd:import namespace="967ed71f-7495-40e4-9da2-2b5cb0d0bd7d"/>
    <xsd:import namespace="3ab90bb9-1801-45ea-9835-3799eed3ed18"/>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7ed71f-7495-40e4-9da2-2b5cb0d0bd7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ab90bb9-1801-45ea-9835-3799eed3ed18"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50470-2F59-4E9C-B032-41539886D9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7ed71f-7495-40e4-9da2-2b5cb0d0bd7d"/>
    <ds:schemaRef ds:uri="3ab90bb9-1801-45ea-9835-3799eed3ed1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EA48170-5871-4452-9B57-937D4FDC568D}">
  <ds:schemaRefs>
    <ds:schemaRef ds:uri="http://schemas.microsoft.com/office/2006/metadata/properties"/>
  </ds:schemaRefs>
</ds:datastoreItem>
</file>

<file path=customXml/itemProps3.xml><?xml version="1.0" encoding="utf-8"?>
<ds:datastoreItem xmlns:ds="http://schemas.openxmlformats.org/officeDocument/2006/customXml" ds:itemID="{44279F75-6C1A-4178-8F65-31AFF0F226CA}">
  <ds:schemaRefs>
    <ds:schemaRef ds:uri="http://schemas.microsoft.com/sharepoint/v3/contenttype/forms"/>
  </ds:schemaRefs>
</ds:datastoreItem>
</file>

<file path=customXml/itemProps4.xml><?xml version="1.0" encoding="utf-8"?>
<ds:datastoreItem xmlns:ds="http://schemas.openxmlformats.org/officeDocument/2006/customXml" ds:itemID="{B75E059E-C655-497D-AC9A-077F8F18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5</Pages>
  <Words>1672</Words>
  <Characters>9532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Wales, Newport</Company>
  <LinksUpToDate>false</LinksUpToDate>
  <CharactersWithSpaces>11182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MarkBaber</dc:creator>
  <dc:description/>
  <cp:lastModifiedBy>Baber M (FCES)</cp:lastModifiedBy>
  <cp:revision>75</cp:revision>
  <cp:lastPrinted>2017-10-12T08:39:00Z</cp:lastPrinted>
  <dcterms:created xsi:type="dcterms:W3CDTF">2018-01-26T11:57:00Z</dcterms:created>
  <dcterms:modified xsi:type="dcterms:W3CDTF">2019-11-19T14:43:00Z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Wales, Newport</vt:lpwstr>
  </property>
  <property fmtid="{D5CDD505-2E9C-101B-9397-08002B2CF9AE}" pid="4" name="ContentTypeId">
    <vt:lpwstr>0x01010035F10C400E63064582552E5A20F2315B</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