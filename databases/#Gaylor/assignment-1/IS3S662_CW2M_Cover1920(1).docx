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852" w:rsidRDefault="00472852"/>
    <w:tbl>
      <w:tblPr>
        <w:tblStyle w:val="TableGrid"/>
        <w:tblW w:w="9889" w:type="dxa"/>
        <w:tblLook w:val="04A0" w:firstRow="1" w:lastRow="0" w:firstColumn="1" w:lastColumn="0" w:noHBand="0" w:noVBand="1"/>
      </w:tblPr>
      <w:tblGrid>
        <w:gridCol w:w="2404"/>
        <w:gridCol w:w="4311"/>
        <w:gridCol w:w="3174"/>
      </w:tblGrid>
      <w:tr w:rsidR="00472852">
        <w:trPr>
          <w:trHeight w:val="1681"/>
        </w:trPr>
        <w:tc>
          <w:tcPr>
            <w:tcW w:w="2404" w:type="dxa"/>
            <w:tcBorders>
              <w:top w:val="nil"/>
              <w:left w:val="nil"/>
              <w:bottom w:val="nil"/>
              <w:right w:val="nil"/>
            </w:tcBorders>
            <w:shd w:val="clear" w:color="auto" w:fill="auto"/>
          </w:tcPr>
          <w:p w:rsidR="00472852" w:rsidRDefault="00847928">
            <w:pPr>
              <w:jc w:val="center"/>
              <w:rPr>
                <w:rFonts w:ascii="Arial" w:hAnsi="Arial"/>
                <w:b/>
                <w:sz w:val="28"/>
                <w:szCs w:val="28"/>
              </w:rPr>
            </w:pPr>
            <w:r>
              <w:rPr>
                <w:noProof/>
              </w:rPr>
              <w:drawing>
                <wp:inline distT="0" distB="0" distL="0" distR="0">
                  <wp:extent cx="1125855" cy="102362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6"/>
                          <a:stretch>
                            <a:fillRect/>
                          </a:stretch>
                        </pic:blipFill>
                        <pic:spPr bwMode="auto">
                          <a:xfrm>
                            <a:off x="0" y="0"/>
                            <a:ext cx="1125855" cy="1023620"/>
                          </a:xfrm>
                          <a:prstGeom prst="rect">
                            <a:avLst/>
                          </a:prstGeom>
                        </pic:spPr>
                      </pic:pic>
                    </a:graphicData>
                  </a:graphic>
                </wp:inline>
              </w:drawing>
            </w:r>
          </w:p>
        </w:tc>
        <w:tc>
          <w:tcPr>
            <w:tcW w:w="4311" w:type="dxa"/>
            <w:tcBorders>
              <w:top w:val="nil"/>
              <w:left w:val="nil"/>
              <w:bottom w:val="nil"/>
              <w:right w:val="nil"/>
            </w:tcBorders>
            <w:shd w:val="clear" w:color="auto" w:fill="auto"/>
          </w:tcPr>
          <w:p w:rsidR="00472852" w:rsidRDefault="00472852">
            <w:pPr>
              <w:jc w:val="center"/>
              <w:rPr>
                <w:rFonts w:ascii="Arial" w:hAnsi="Arial"/>
                <w:b/>
                <w:sz w:val="28"/>
                <w:szCs w:val="28"/>
              </w:rPr>
            </w:pPr>
          </w:p>
          <w:p w:rsidR="00472852" w:rsidRDefault="00472852">
            <w:pPr>
              <w:jc w:val="center"/>
              <w:rPr>
                <w:rFonts w:ascii="Arial" w:hAnsi="Arial"/>
                <w:b/>
                <w:sz w:val="28"/>
                <w:szCs w:val="28"/>
              </w:rPr>
            </w:pPr>
          </w:p>
          <w:p w:rsidR="00472852" w:rsidRDefault="00847928">
            <w:pPr>
              <w:pBdr>
                <w:bottom w:val="single" w:sz="12" w:space="1" w:color="000000"/>
              </w:pBdr>
              <w:jc w:val="center"/>
              <w:rPr>
                <w:rFonts w:ascii="Arial" w:hAnsi="Arial"/>
                <w:b/>
                <w:sz w:val="28"/>
                <w:szCs w:val="28"/>
              </w:rPr>
            </w:pPr>
            <w:r>
              <w:rPr>
                <w:rFonts w:ascii="Arial" w:hAnsi="Arial"/>
                <w:b/>
                <w:sz w:val="28"/>
                <w:szCs w:val="28"/>
              </w:rPr>
              <w:t>FACULTY OF COMPUTING, ENGINEERING and SCIENCE</w:t>
            </w:r>
          </w:p>
        </w:tc>
        <w:tc>
          <w:tcPr>
            <w:tcW w:w="3174" w:type="dxa"/>
            <w:tcBorders>
              <w:top w:val="nil"/>
              <w:left w:val="nil"/>
              <w:bottom w:val="nil"/>
              <w:right w:val="nil"/>
            </w:tcBorders>
            <w:shd w:val="clear" w:color="auto" w:fill="auto"/>
          </w:tcPr>
          <w:p w:rsidR="00472852" w:rsidRDefault="00847928">
            <w:pPr>
              <w:rPr>
                <w:rFonts w:ascii="Arial" w:hAnsi="Arial"/>
              </w:rPr>
            </w:pPr>
            <w:r>
              <w:rPr>
                <w:rFonts w:ascii="Arial" w:hAnsi="Arial"/>
              </w:rPr>
              <w:t>Final mark awarded:_____</w:t>
            </w:r>
          </w:p>
        </w:tc>
      </w:tr>
    </w:tbl>
    <w:p w:rsidR="00472852" w:rsidRDefault="00847928">
      <w:pPr>
        <w:jc w:val="center"/>
        <w:rPr>
          <w:rFonts w:ascii="Arial" w:hAnsi="Arial"/>
          <w:b/>
        </w:rPr>
      </w:pPr>
      <w:r>
        <w:rPr>
          <w:rFonts w:ascii="Arial" w:hAnsi="Arial"/>
          <w:b/>
        </w:rPr>
        <w:t>Assessment Cover Sheet and Feedback Form 2019/20</w:t>
      </w:r>
    </w:p>
    <w:p w:rsidR="00472852" w:rsidRDefault="00472852">
      <w:pPr>
        <w:rPr>
          <w:rFonts w:ascii="Arial" w:hAnsi="Arial"/>
        </w:rPr>
      </w:pPr>
    </w:p>
    <w:tbl>
      <w:tblPr>
        <w:tblStyle w:val="TableGrid"/>
        <w:tblW w:w="9606" w:type="dxa"/>
        <w:tblLook w:val="04A0" w:firstRow="1" w:lastRow="0" w:firstColumn="1" w:lastColumn="0" w:noHBand="0" w:noVBand="1"/>
      </w:tblPr>
      <w:tblGrid>
        <w:gridCol w:w="1836"/>
        <w:gridCol w:w="964"/>
        <w:gridCol w:w="1701"/>
        <w:gridCol w:w="1132"/>
        <w:gridCol w:w="3973"/>
      </w:tblGrid>
      <w:tr w:rsidR="00472852">
        <w:trPr>
          <w:trHeight w:val="565"/>
        </w:trPr>
        <w:tc>
          <w:tcPr>
            <w:tcW w:w="1836" w:type="dxa"/>
            <w:shd w:val="clear" w:color="auto" w:fill="auto"/>
          </w:tcPr>
          <w:p w:rsidR="00472852" w:rsidRDefault="00847928">
            <w:pPr>
              <w:jc w:val="center"/>
              <w:rPr>
                <w:rFonts w:ascii="Arial" w:hAnsi="Arial"/>
                <w:b/>
              </w:rPr>
            </w:pPr>
            <w:r>
              <w:rPr>
                <w:rFonts w:ascii="Arial" w:hAnsi="Arial"/>
                <w:b/>
              </w:rPr>
              <w:t>Module Code:</w:t>
            </w:r>
          </w:p>
          <w:p w:rsidR="00472852" w:rsidRDefault="00847928">
            <w:pPr>
              <w:rPr>
                <w:rFonts w:ascii="Arial" w:hAnsi="Arial" w:cs="Arial"/>
                <w:b/>
                <w:sz w:val="22"/>
                <w:szCs w:val="22"/>
              </w:rPr>
            </w:pPr>
            <w:r>
              <w:rPr>
                <w:rFonts w:ascii="Arial" w:hAnsi="Arial" w:cs="Arial"/>
                <w:sz w:val="22"/>
                <w:szCs w:val="22"/>
              </w:rPr>
              <w:t>IS3S662</w:t>
            </w:r>
          </w:p>
        </w:tc>
        <w:tc>
          <w:tcPr>
            <w:tcW w:w="3797" w:type="dxa"/>
            <w:gridSpan w:val="3"/>
            <w:shd w:val="clear" w:color="auto" w:fill="auto"/>
          </w:tcPr>
          <w:p w:rsidR="00472852" w:rsidRDefault="00847928">
            <w:pPr>
              <w:jc w:val="center"/>
              <w:rPr>
                <w:rFonts w:ascii="Arial" w:hAnsi="Arial"/>
                <w:b/>
              </w:rPr>
            </w:pPr>
            <w:r>
              <w:rPr>
                <w:rFonts w:ascii="Arial" w:hAnsi="Arial"/>
                <w:b/>
              </w:rPr>
              <w:t>Module Title:</w:t>
            </w:r>
          </w:p>
          <w:p w:rsidR="00472852" w:rsidRDefault="00847928">
            <w:pPr>
              <w:rPr>
                <w:rFonts w:ascii="Arial" w:hAnsi="Arial"/>
              </w:rPr>
            </w:pPr>
            <w:r>
              <w:rPr>
                <w:rFonts w:ascii="Arial" w:hAnsi="Arial" w:cs="Arial"/>
                <w:sz w:val="22"/>
                <w:szCs w:val="22"/>
              </w:rPr>
              <w:t>Advanced Databases and Modelling</w:t>
            </w:r>
          </w:p>
        </w:tc>
        <w:tc>
          <w:tcPr>
            <w:tcW w:w="3973" w:type="dxa"/>
            <w:shd w:val="clear" w:color="auto" w:fill="auto"/>
          </w:tcPr>
          <w:p w:rsidR="00472852" w:rsidRDefault="00847928">
            <w:pPr>
              <w:jc w:val="center"/>
              <w:rPr>
                <w:rFonts w:ascii="Arial" w:hAnsi="Arial"/>
                <w:b/>
              </w:rPr>
            </w:pPr>
            <w:r>
              <w:rPr>
                <w:rFonts w:ascii="Arial" w:hAnsi="Arial"/>
                <w:b/>
              </w:rPr>
              <w:t>Module Lecturer:</w:t>
            </w:r>
          </w:p>
          <w:p w:rsidR="00472852" w:rsidRDefault="00847928">
            <w:pPr>
              <w:rPr>
                <w:rFonts w:ascii="Arial" w:hAnsi="Arial"/>
              </w:rPr>
            </w:pPr>
            <w:proofErr w:type="spellStart"/>
            <w:r>
              <w:rPr>
                <w:rFonts w:ascii="Arial" w:hAnsi="Arial" w:cs="Arial"/>
                <w:sz w:val="22"/>
                <w:szCs w:val="22"/>
              </w:rPr>
              <w:t>Gaylor</w:t>
            </w:r>
            <w:proofErr w:type="spellEnd"/>
            <w:r>
              <w:rPr>
                <w:rFonts w:ascii="Arial" w:hAnsi="Arial" w:cs="Arial"/>
                <w:sz w:val="22"/>
                <w:szCs w:val="22"/>
              </w:rPr>
              <w:t xml:space="preserve"> </w:t>
            </w:r>
            <w:proofErr w:type="spellStart"/>
            <w:r>
              <w:rPr>
                <w:rFonts w:ascii="Arial" w:hAnsi="Arial" w:cs="Arial"/>
                <w:sz w:val="22"/>
                <w:szCs w:val="22"/>
              </w:rPr>
              <w:t>Boobyer</w:t>
            </w:r>
            <w:proofErr w:type="spellEnd"/>
          </w:p>
        </w:tc>
      </w:tr>
      <w:tr w:rsidR="00472852">
        <w:trPr>
          <w:trHeight w:val="559"/>
        </w:trPr>
        <w:tc>
          <w:tcPr>
            <w:tcW w:w="5633" w:type="dxa"/>
            <w:gridSpan w:val="4"/>
            <w:shd w:val="clear" w:color="auto" w:fill="auto"/>
          </w:tcPr>
          <w:p w:rsidR="00472852" w:rsidRDefault="00847928">
            <w:pPr>
              <w:rPr>
                <w:rFonts w:ascii="Arial" w:hAnsi="Arial"/>
                <w:b/>
              </w:rPr>
            </w:pPr>
            <w:r>
              <w:rPr>
                <w:rFonts w:ascii="Arial" w:hAnsi="Arial"/>
                <w:b/>
              </w:rPr>
              <w:t xml:space="preserve">Assessment Title and Tasks: </w:t>
            </w:r>
          </w:p>
          <w:p w:rsidR="00472852" w:rsidRDefault="00847928">
            <w:pPr>
              <w:rPr>
                <w:rFonts w:ascii="Arial" w:hAnsi="Arial" w:cs="Arial"/>
              </w:rPr>
            </w:pPr>
            <w:r>
              <w:rPr>
                <w:rFonts w:ascii="Arial" w:hAnsi="Arial" w:cs="Arial"/>
              </w:rPr>
              <w:t>Hospital Database Class Diagram</w:t>
            </w:r>
          </w:p>
        </w:tc>
        <w:tc>
          <w:tcPr>
            <w:tcW w:w="3973" w:type="dxa"/>
            <w:shd w:val="clear" w:color="auto" w:fill="auto"/>
          </w:tcPr>
          <w:p w:rsidR="00472852" w:rsidRDefault="00847928">
            <w:pPr>
              <w:rPr>
                <w:ins w:id="0" w:author="Jo Smedley" w:date="2014-06-22T11:07:00Z"/>
                <w:rFonts w:ascii="Arial" w:hAnsi="Arial"/>
                <w:b/>
              </w:rPr>
            </w:pPr>
            <w:r>
              <w:rPr>
                <w:rFonts w:ascii="Arial" w:hAnsi="Arial"/>
                <w:b/>
              </w:rPr>
              <w:t xml:space="preserve">Assessment No. </w:t>
            </w:r>
          </w:p>
          <w:p w:rsidR="00472852" w:rsidRDefault="00847928">
            <w:pPr>
              <w:rPr>
                <w:rFonts w:ascii="Arial" w:hAnsi="Arial"/>
              </w:rPr>
            </w:pPr>
            <w:r>
              <w:rPr>
                <w:rFonts w:ascii="Arial" w:hAnsi="Arial"/>
                <w:sz w:val="22"/>
                <w:szCs w:val="22"/>
              </w:rPr>
              <w:t>1 of 2</w:t>
            </w:r>
          </w:p>
        </w:tc>
      </w:tr>
      <w:tr w:rsidR="00472852">
        <w:trPr>
          <w:trHeight w:val="568"/>
        </w:trPr>
        <w:tc>
          <w:tcPr>
            <w:tcW w:w="5633" w:type="dxa"/>
            <w:gridSpan w:val="4"/>
            <w:shd w:val="clear" w:color="auto" w:fill="auto"/>
          </w:tcPr>
          <w:p w:rsidR="00472852" w:rsidRDefault="00847928">
            <w:pPr>
              <w:rPr>
                <w:rFonts w:ascii="Arial" w:hAnsi="Arial"/>
                <w:b/>
              </w:rPr>
            </w:pPr>
            <w:r>
              <w:rPr>
                <w:rFonts w:ascii="Arial" w:hAnsi="Arial"/>
                <w:b/>
              </w:rPr>
              <w:t xml:space="preserve">No. of pages submitted in total including this page:  </w:t>
            </w:r>
            <w:r>
              <w:rPr>
                <w:rFonts w:ascii="Arial" w:eastAsia="Times New Roman" w:hAnsi="Arial" w:cs="Arial"/>
                <w:color w:val="C0C0C0"/>
                <w:sz w:val="22"/>
                <w:szCs w:val="22"/>
                <w:lang w:eastAsia="en-GB"/>
              </w:rPr>
              <w:t>Completed by student</w:t>
            </w:r>
          </w:p>
        </w:tc>
        <w:tc>
          <w:tcPr>
            <w:tcW w:w="3973" w:type="dxa"/>
            <w:shd w:val="clear" w:color="auto" w:fill="auto"/>
          </w:tcPr>
          <w:p w:rsidR="00472852" w:rsidRDefault="00847928">
            <w:pPr>
              <w:rPr>
                <w:rFonts w:ascii="Arial" w:hAnsi="Arial"/>
                <w:b/>
              </w:rPr>
            </w:pPr>
            <w:r>
              <w:rPr>
                <w:rFonts w:ascii="Arial" w:hAnsi="Arial"/>
                <w:b/>
              </w:rPr>
              <w:t xml:space="preserve">Word </w:t>
            </w:r>
            <w:proofErr w:type="spellStart"/>
            <w:r>
              <w:rPr>
                <w:rFonts w:ascii="Arial" w:hAnsi="Arial"/>
                <w:b/>
              </w:rPr>
              <w:t>Countof</w:t>
            </w:r>
            <w:proofErr w:type="spellEnd"/>
            <w:r>
              <w:rPr>
                <w:rFonts w:ascii="Arial" w:hAnsi="Arial"/>
                <w:b/>
              </w:rPr>
              <w:t xml:space="preserve"> submission</w:t>
            </w:r>
          </w:p>
          <w:p w:rsidR="00472852" w:rsidRDefault="00847928">
            <w:pPr>
              <w:rPr>
                <w:rFonts w:ascii="Arial" w:hAnsi="Arial"/>
              </w:rPr>
            </w:pPr>
            <w:r>
              <w:rPr>
                <w:rFonts w:ascii="Arial" w:hAnsi="Arial"/>
                <w:b/>
                <w:sz w:val="22"/>
                <w:szCs w:val="22"/>
              </w:rPr>
              <w:t>(if applicable</w:t>
            </w:r>
            <w:r>
              <w:rPr>
                <w:rFonts w:ascii="Arial" w:hAnsi="Arial"/>
                <w:sz w:val="22"/>
                <w:szCs w:val="22"/>
              </w:rPr>
              <w:t>):</w:t>
            </w:r>
            <w:r>
              <w:rPr>
                <w:rFonts w:ascii="Arial" w:eastAsia="Times New Roman" w:hAnsi="Arial" w:cs="Arial"/>
                <w:color w:val="C0C0C0"/>
                <w:sz w:val="22"/>
                <w:szCs w:val="22"/>
                <w:lang w:eastAsia="en-GB"/>
              </w:rPr>
              <w:t>Completed by student</w:t>
            </w:r>
          </w:p>
        </w:tc>
      </w:tr>
      <w:tr w:rsidR="00472852">
        <w:trPr>
          <w:trHeight w:val="561"/>
        </w:trPr>
        <w:tc>
          <w:tcPr>
            <w:tcW w:w="2800" w:type="dxa"/>
            <w:gridSpan w:val="2"/>
            <w:shd w:val="clear" w:color="auto" w:fill="auto"/>
          </w:tcPr>
          <w:p w:rsidR="00472852" w:rsidRDefault="00847928">
            <w:pPr>
              <w:jc w:val="center"/>
              <w:rPr>
                <w:rFonts w:ascii="Arial" w:hAnsi="Arial"/>
                <w:b/>
              </w:rPr>
            </w:pPr>
            <w:r>
              <w:rPr>
                <w:rFonts w:ascii="Arial" w:hAnsi="Arial"/>
                <w:b/>
              </w:rPr>
              <w:t>Date Set:</w:t>
            </w:r>
          </w:p>
          <w:p w:rsidR="00472852" w:rsidRDefault="00847928">
            <w:pPr>
              <w:jc w:val="center"/>
              <w:rPr>
                <w:rFonts w:ascii="Arial" w:hAnsi="Arial"/>
              </w:rPr>
            </w:pPr>
            <w:r>
              <w:rPr>
                <w:rFonts w:ascii="Arial" w:hAnsi="Arial" w:cs="Arial"/>
                <w:sz w:val="22"/>
                <w:szCs w:val="22"/>
              </w:rPr>
              <w:t>23</w:t>
            </w:r>
            <w:r>
              <w:rPr>
                <w:rFonts w:ascii="Arial" w:hAnsi="Arial" w:cs="Arial"/>
                <w:sz w:val="22"/>
                <w:szCs w:val="22"/>
                <w:vertAlign w:val="superscript"/>
              </w:rPr>
              <w:t>rd</w:t>
            </w:r>
            <w:r>
              <w:rPr>
                <w:rFonts w:ascii="Arial" w:hAnsi="Arial" w:cs="Arial"/>
                <w:sz w:val="22"/>
                <w:szCs w:val="22"/>
              </w:rPr>
              <w:t xml:space="preserve"> September 2019</w:t>
            </w:r>
          </w:p>
        </w:tc>
        <w:tc>
          <w:tcPr>
            <w:tcW w:w="2833" w:type="dxa"/>
            <w:gridSpan w:val="2"/>
            <w:shd w:val="clear" w:color="auto" w:fill="auto"/>
          </w:tcPr>
          <w:p w:rsidR="00472852" w:rsidRDefault="00847928">
            <w:pPr>
              <w:jc w:val="center"/>
              <w:rPr>
                <w:rFonts w:ascii="Arial" w:hAnsi="Arial"/>
                <w:b/>
              </w:rPr>
            </w:pPr>
            <w:r>
              <w:rPr>
                <w:rFonts w:ascii="Arial" w:hAnsi="Arial"/>
                <w:b/>
              </w:rPr>
              <w:t xml:space="preserve">Submission Date: </w:t>
            </w:r>
          </w:p>
          <w:p w:rsidR="00472852" w:rsidRDefault="00847928">
            <w:pPr>
              <w:jc w:val="center"/>
              <w:rPr>
                <w:rFonts w:ascii="Arial" w:hAnsi="Arial" w:cs="Arial"/>
                <w:sz w:val="22"/>
                <w:szCs w:val="22"/>
              </w:rPr>
            </w:pPr>
            <w:r>
              <w:rPr>
                <w:rFonts w:ascii="Arial" w:hAnsi="Arial" w:cs="Arial"/>
                <w:sz w:val="22"/>
                <w:szCs w:val="22"/>
              </w:rPr>
              <w:t>13</w:t>
            </w:r>
            <w:r>
              <w:rPr>
                <w:rFonts w:ascii="Arial" w:hAnsi="Arial" w:cs="Arial"/>
                <w:sz w:val="22"/>
                <w:szCs w:val="22"/>
                <w:vertAlign w:val="superscript"/>
              </w:rPr>
              <w:t>th</w:t>
            </w:r>
            <w:r>
              <w:rPr>
                <w:rFonts w:ascii="Arial" w:hAnsi="Arial" w:cs="Arial"/>
                <w:sz w:val="22"/>
                <w:szCs w:val="22"/>
              </w:rPr>
              <w:t>January 2020</w:t>
            </w:r>
          </w:p>
        </w:tc>
        <w:tc>
          <w:tcPr>
            <w:tcW w:w="3973" w:type="dxa"/>
            <w:shd w:val="clear" w:color="auto" w:fill="auto"/>
          </w:tcPr>
          <w:p w:rsidR="00472852" w:rsidRDefault="00847928">
            <w:pPr>
              <w:jc w:val="center"/>
              <w:rPr>
                <w:rFonts w:ascii="Arial" w:hAnsi="Arial"/>
                <w:b/>
              </w:rPr>
            </w:pPr>
            <w:r>
              <w:rPr>
                <w:rFonts w:ascii="Arial" w:hAnsi="Arial"/>
                <w:b/>
              </w:rPr>
              <w:t>Return Date:</w:t>
            </w:r>
          </w:p>
          <w:p w:rsidR="00472852" w:rsidRDefault="00847928">
            <w:pPr>
              <w:jc w:val="center"/>
              <w:rPr>
                <w:rFonts w:ascii="Arial" w:hAnsi="Arial"/>
              </w:rPr>
            </w:pPr>
            <w:r>
              <w:rPr>
                <w:rFonts w:ascii="Arial" w:hAnsi="Arial" w:cs="Arial"/>
                <w:sz w:val="22"/>
                <w:szCs w:val="22"/>
              </w:rPr>
              <w:t>10</w:t>
            </w:r>
            <w:r>
              <w:rPr>
                <w:rFonts w:ascii="Arial" w:hAnsi="Arial" w:cs="Arial"/>
                <w:sz w:val="22"/>
                <w:szCs w:val="22"/>
                <w:vertAlign w:val="superscript"/>
              </w:rPr>
              <w:t>th</w:t>
            </w:r>
            <w:r>
              <w:rPr>
                <w:rFonts w:ascii="Arial" w:hAnsi="Arial" w:cs="Arial"/>
                <w:sz w:val="22"/>
                <w:szCs w:val="22"/>
              </w:rPr>
              <w:t>February 2020</w:t>
            </w:r>
          </w:p>
        </w:tc>
      </w:tr>
      <w:tr w:rsidR="00472852">
        <w:tc>
          <w:tcPr>
            <w:tcW w:w="9606" w:type="dxa"/>
            <w:gridSpan w:val="5"/>
            <w:shd w:val="clear" w:color="auto" w:fill="auto"/>
          </w:tcPr>
          <w:p w:rsidR="00472852" w:rsidRDefault="00847928">
            <w:pPr>
              <w:jc w:val="center"/>
              <w:rPr>
                <w:rFonts w:ascii="Arial" w:hAnsi="Arial"/>
                <w:b/>
                <w:i/>
              </w:rPr>
            </w:pPr>
            <w:r>
              <w:rPr>
                <w:rFonts w:ascii="Arial" w:hAnsi="Arial"/>
                <w:b/>
                <w:i/>
              </w:rPr>
              <w:t>Part A: Record of Submission (to be completed by Student)</w:t>
            </w:r>
          </w:p>
        </w:tc>
      </w:tr>
      <w:tr w:rsidR="00472852">
        <w:tc>
          <w:tcPr>
            <w:tcW w:w="9606" w:type="dxa"/>
            <w:gridSpan w:val="5"/>
            <w:shd w:val="clear" w:color="auto" w:fill="auto"/>
          </w:tcPr>
          <w:p w:rsidR="00472852" w:rsidRDefault="00847928">
            <w:pPr>
              <w:rPr>
                <w:rFonts w:ascii="Arial" w:hAnsi="Arial"/>
                <w:b/>
                <w:u w:val="single"/>
              </w:rPr>
            </w:pPr>
            <w:r>
              <w:rPr>
                <w:rFonts w:ascii="Arial" w:hAnsi="Arial"/>
                <w:b/>
                <w:u w:val="single"/>
              </w:rPr>
              <w:t>Extenuating Circumstances</w:t>
            </w:r>
          </w:p>
          <w:p w:rsidR="00472852" w:rsidRDefault="00847928">
            <w:pPr>
              <w:rPr>
                <w:rFonts w:ascii="Arial" w:hAnsi="Arial"/>
              </w:rPr>
            </w:pPr>
            <w:r>
              <w:rPr>
                <w:rFonts w:ascii="Arial" w:hAnsi="Arial"/>
              </w:rPr>
              <w:t>If there are any exceptional circumstances that may have affected your ability to undertake or submit this assignment, make sure you contact the Advice Centre on your campus prior to your submission deadline.</w:t>
            </w:r>
          </w:p>
          <w:p w:rsidR="00472852" w:rsidRDefault="00472852">
            <w:pPr>
              <w:rPr>
                <w:rFonts w:ascii="Arial" w:hAnsi="Arial"/>
                <w:sz w:val="16"/>
                <w:szCs w:val="16"/>
              </w:rPr>
            </w:pPr>
          </w:p>
        </w:tc>
      </w:tr>
      <w:tr w:rsidR="00472852">
        <w:tc>
          <w:tcPr>
            <w:tcW w:w="9606" w:type="dxa"/>
            <w:gridSpan w:val="5"/>
            <w:shd w:val="clear" w:color="auto" w:fill="auto"/>
          </w:tcPr>
          <w:p w:rsidR="00472852" w:rsidRDefault="00847928">
            <w:pPr>
              <w:rPr>
                <w:rFonts w:ascii="Arial" w:hAnsi="Arial"/>
              </w:rPr>
            </w:pPr>
            <w:r>
              <w:rPr>
                <w:rFonts w:ascii="Arial" w:hAnsi="Arial"/>
                <w:b/>
                <w:u w:val="single"/>
              </w:rPr>
              <w:t>Fit to sit policy</w:t>
            </w:r>
            <w:r>
              <w:rPr>
                <w:rFonts w:ascii="Arial" w:hAnsi="Arial"/>
                <w:u w:val="single"/>
              </w:rPr>
              <w:t>:</w:t>
            </w:r>
          </w:p>
          <w:p w:rsidR="00472852" w:rsidRDefault="00847928">
            <w:pPr>
              <w:rPr>
                <w:rFonts w:ascii="Arial" w:hAnsi="Arial"/>
              </w:rPr>
            </w:pPr>
            <w:r>
              <w:rPr>
                <w:rFonts w:ascii="Arial" w:hAnsi="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rsidR="00472852" w:rsidRDefault="00472852">
            <w:pPr>
              <w:rPr>
                <w:rFonts w:ascii="Arial" w:hAnsi="Arial"/>
                <w:sz w:val="16"/>
                <w:szCs w:val="16"/>
              </w:rPr>
            </w:pPr>
          </w:p>
        </w:tc>
      </w:tr>
      <w:tr w:rsidR="00472852">
        <w:tc>
          <w:tcPr>
            <w:tcW w:w="9606" w:type="dxa"/>
            <w:gridSpan w:val="5"/>
            <w:shd w:val="clear" w:color="auto" w:fill="auto"/>
          </w:tcPr>
          <w:p w:rsidR="00472852" w:rsidRDefault="00847928">
            <w:pPr>
              <w:rPr>
                <w:rFonts w:ascii="Arial" w:hAnsi="Arial"/>
              </w:rPr>
            </w:pPr>
            <w:r>
              <w:rPr>
                <w:rFonts w:ascii="Arial" w:hAnsi="Arial"/>
                <w:b/>
                <w:u w:val="single"/>
              </w:rPr>
              <w:t>Plagiarism and Unfair Practice Declaration</w:t>
            </w:r>
            <w:r>
              <w:rPr>
                <w:rFonts w:ascii="Arial" w:hAnsi="Arial"/>
                <w:b/>
              </w:rPr>
              <w:t>:</w:t>
            </w:r>
          </w:p>
          <w:p w:rsidR="00472852" w:rsidRDefault="00847928">
            <w:pPr>
              <w:rPr>
                <w:rFonts w:ascii="Arial" w:hAnsi="Arial"/>
              </w:rPr>
            </w:pPr>
            <w:r>
              <w:rPr>
                <w:rFonts w:ascii="Arial" w:hAnsi="Arial"/>
              </w:rPr>
              <w:t>By submitting this assessment, you declare that it is your own work and that the sources of information and material you have used (including the internet) have been fully identified and properly acknowledged as required</w:t>
            </w:r>
            <w:r>
              <w:rPr>
                <w:rStyle w:val="FootnoteAnchor"/>
                <w:rFonts w:ascii="Arial" w:hAnsi="Arial"/>
              </w:rPr>
              <w:footnoteReference w:id="1"/>
            </w:r>
            <w:r>
              <w:rPr>
                <w:rFonts w:ascii="Arial" w:hAnsi="Arial"/>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p w:rsidR="00472852" w:rsidRDefault="00472852">
            <w:pPr>
              <w:rPr>
                <w:rFonts w:ascii="Arial" w:hAnsi="Arial"/>
                <w:sz w:val="16"/>
                <w:szCs w:val="16"/>
              </w:rPr>
            </w:pPr>
          </w:p>
        </w:tc>
      </w:tr>
      <w:tr w:rsidR="00472852">
        <w:tc>
          <w:tcPr>
            <w:tcW w:w="9606" w:type="dxa"/>
            <w:gridSpan w:val="5"/>
            <w:shd w:val="clear" w:color="auto" w:fill="auto"/>
          </w:tcPr>
          <w:p w:rsidR="00472852" w:rsidRDefault="00847928">
            <w:pPr>
              <w:rPr>
                <w:rFonts w:ascii="Arial" w:hAnsi="Arial"/>
                <w:u w:val="single"/>
              </w:rPr>
            </w:pPr>
            <w:r>
              <w:rPr>
                <w:rFonts w:ascii="Arial" w:hAnsi="Arial"/>
                <w:b/>
                <w:u w:val="single"/>
              </w:rPr>
              <w:t>Details of Submission:</w:t>
            </w:r>
          </w:p>
          <w:p w:rsidR="00472852" w:rsidRDefault="00847928">
            <w:pPr>
              <w:rPr>
                <w:rFonts w:ascii="Arial" w:hAnsi="Arial"/>
              </w:rPr>
            </w:pPr>
            <w:r>
              <w:rPr>
                <w:rFonts w:ascii="Arial" w:hAnsi="Arial"/>
              </w:rPr>
              <w:t>Note that all work handed in after the submission date and within 5 working days will be capped at 40%</w:t>
            </w:r>
            <w:r>
              <w:rPr>
                <w:rStyle w:val="FootnoteAnchor"/>
                <w:rFonts w:ascii="Arial" w:hAnsi="Arial"/>
              </w:rPr>
              <w:footnoteReference w:id="2"/>
            </w:r>
            <w:r>
              <w:rPr>
                <w:rFonts w:ascii="Arial" w:hAnsi="Arial"/>
              </w:rPr>
              <w:t>.  No marks will be awarded if the assessment is submitted after the late submission date unless extenuating circumstances are applied for and accepted (Advice Centre to be consulted).</w:t>
            </w:r>
          </w:p>
          <w:p w:rsidR="00472852" w:rsidRDefault="00847928">
            <w:pPr>
              <w:rPr>
                <w:rFonts w:ascii="Arial" w:hAnsi="Arial"/>
                <w:b/>
              </w:rPr>
            </w:pPr>
            <w:r>
              <w:rPr>
                <w:rFonts w:ascii="Arial" w:hAnsi="Arial"/>
                <w:b/>
              </w:rPr>
              <w:t xml:space="preserve">Work should be submitted to Blackboard on the submission date </w:t>
            </w:r>
            <w:proofErr w:type="gramStart"/>
            <w:r>
              <w:rPr>
                <w:rFonts w:ascii="Arial" w:hAnsi="Arial"/>
                <w:b/>
              </w:rPr>
              <w:t>above</w:t>
            </w:r>
            <w:proofErr w:type="gramEnd"/>
            <w:r>
              <w:rPr>
                <w:rFonts w:ascii="Arial" w:hAnsi="Arial"/>
                <w:b/>
              </w:rPr>
              <w:t xml:space="preserve"> but this will be treated as your submission receipt and you need to provide one printed copy on Monday 14th January 2020 before Noon.</w:t>
            </w:r>
          </w:p>
        </w:tc>
      </w:tr>
      <w:tr w:rsidR="00472852">
        <w:tc>
          <w:tcPr>
            <w:tcW w:w="4501" w:type="dxa"/>
            <w:gridSpan w:val="3"/>
            <w:shd w:val="clear" w:color="auto" w:fill="auto"/>
          </w:tcPr>
          <w:p w:rsidR="00472852" w:rsidRDefault="00472852">
            <w:pPr>
              <w:rPr>
                <w:rFonts w:ascii="Arial" w:hAnsi="Arial"/>
                <w:b/>
                <w:sz w:val="16"/>
                <w:szCs w:val="16"/>
              </w:rPr>
            </w:pPr>
          </w:p>
          <w:p w:rsidR="00472852" w:rsidRDefault="00847928">
            <w:pPr>
              <w:rPr>
                <w:rFonts w:ascii="Arial" w:hAnsi="Arial"/>
                <w:b/>
              </w:rPr>
            </w:pPr>
            <w:r>
              <w:rPr>
                <w:rFonts w:ascii="Arial" w:hAnsi="Arial"/>
                <w:b/>
              </w:rPr>
              <w:t>You are required to acknowledge that you have read the above statements by writing your student number (s) in the box:</w:t>
            </w:r>
          </w:p>
          <w:p w:rsidR="00472852" w:rsidRDefault="00472852">
            <w:pPr>
              <w:rPr>
                <w:rFonts w:ascii="Arial" w:hAnsi="Arial"/>
                <w:b/>
                <w:sz w:val="16"/>
                <w:szCs w:val="16"/>
              </w:rPr>
            </w:pPr>
          </w:p>
        </w:tc>
        <w:tc>
          <w:tcPr>
            <w:tcW w:w="5105" w:type="dxa"/>
            <w:gridSpan w:val="2"/>
            <w:shd w:val="clear" w:color="auto" w:fill="auto"/>
          </w:tcPr>
          <w:p w:rsidR="00472852" w:rsidRDefault="00847928">
            <w:pPr>
              <w:jc w:val="center"/>
              <w:rPr>
                <w:rFonts w:ascii="Arial" w:hAnsi="Arial"/>
              </w:rPr>
            </w:pPr>
            <w:r>
              <w:rPr>
                <w:rFonts w:ascii="Arial" w:hAnsi="Arial"/>
              </w:rPr>
              <w:t>Student Number:</w:t>
            </w:r>
          </w:p>
        </w:tc>
      </w:tr>
    </w:tbl>
    <w:p w:rsidR="00472852" w:rsidRDefault="00847928">
      <w:pPr>
        <w:jc w:val="center"/>
        <w:rPr>
          <w:rFonts w:ascii="Arial" w:hAnsi="Arial"/>
          <w:b/>
        </w:rPr>
      </w:pPr>
      <w:r>
        <w:rPr>
          <w:rFonts w:ascii="Arial" w:hAnsi="Arial"/>
          <w:b/>
        </w:rPr>
        <w:t>IT IS YOUR RESPONSIBILITY TO KEEP A RECORD OF ALL WORK SUBMITTED</w:t>
      </w:r>
    </w:p>
    <w:p w:rsidR="00472852" w:rsidRDefault="00472852">
      <w:pPr>
        <w:jc w:val="center"/>
        <w:rPr>
          <w:rFonts w:ascii="Arial" w:hAnsi="Arial"/>
        </w:rPr>
      </w:pPr>
    </w:p>
    <w:p w:rsidR="00472852" w:rsidRDefault="00472852">
      <w:pPr>
        <w:jc w:val="center"/>
        <w:rPr>
          <w:rFonts w:ascii="Arial" w:hAnsi="Arial"/>
        </w:rPr>
      </w:pPr>
    </w:p>
    <w:p w:rsidR="00472852" w:rsidRDefault="00472852">
      <w:pPr>
        <w:jc w:val="center"/>
        <w:rPr>
          <w:rFonts w:ascii="Arial" w:hAnsi="Arial"/>
        </w:rPr>
      </w:pPr>
    </w:p>
    <w:tbl>
      <w:tblPr>
        <w:tblStyle w:val="TableGrid"/>
        <w:tblW w:w="8897" w:type="dxa"/>
        <w:tblLook w:val="04A0" w:firstRow="1" w:lastRow="0" w:firstColumn="1" w:lastColumn="0" w:noHBand="0" w:noVBand="1"/>
      </w:tblPr>
      <w:tblGrid>
        <w:gridCol w:w="8897"/>
      </w:tblGrid>
      <w:tr w:rsidR="00472852">
        <w:tc>
          <w:tcPr>
            <w:tcW w:w="8897" w:type="dxa"/>
            <w:shd w:val="clear" w:color="auto" w:fill="auto"/>
          </w:tcPr>
          <w:p w:rsidR="00472852" w:rsidRDefault="00847928">
            <w:pPr>
              <w:jc w:val="center"/>
              <w:rPr>
                <w:rFonts w:ascii="Arial" w:hAnsi="Arial"/>
                <w:b/>
              </w:rPr>
            </w:pPr>
            <w:r>
              <w:rPr>
                <w:rFonts w:ascii="Arial" w:hAnsi="Arial"/>
                <w:b/>
              </w:rPr>
              <w:t>Part B: Marking and Assessment</w:t>
            </w:r>
          </w:p>
          <w:p w:rsidR="00472852" w:rsidRDefault="00847928">
            <w:pPr>
              <w:jc w:val="center"/>
              <w:rPr>
                <w:rFonts w:ascii="Arial" w:hAnsi="Arial"/>
                <w:b/>
              </w:rPr>
            </w:pPr>
            <w:r>
              <w:rPr>
                <w:rFonts w:ascii="Arial" w:hAnsi="Arial"/>
                <w:b/>
              </w:rPr>
              <w:t>(to be completed by Module Lecturer)</w:t>
            </w:r>
          </w:p>
        </w:tc>
      </w:tr>
      <w:tr w:rsidR="00472852">
        <w:tc>
          <w:tcPr>
            <w:tcW w:w="8897" w:type="dxa"/>
            <w:shd w:val="clear" w:color="auto" w:fill="auto"/>
          </w:tcPr>
          <w:p w:rsidR="00472852" w:rsidRDefault="00847928">
            <w:pPr>
              <w:rPr>
                <w:rFonts w:ascii="Arial" w:eastAsia="Times New Roman" w:hAnsi="Arial" w:cs="Arial"/>
                <w:sz w:val="22"/>
                <w:szCs w:val="22"/>
                <w:lang w:eastAsia="en-GB"/>
              </w:rPr>
            </w:pPr>
            <w:r>
              <w:rPr>
                <w:rFonts w:ascii="Arial" w:eastAsia="Times New Roman" w:hAnsi="Arial" w:cs="Arial"/>
                <w:sz w:val="22"/>
                <w:szCs w:val="22"/>
                <w:lang w:eastAsia="en-GB"/>
              </w:rPr>
              <w:t xml:space="preserve">This assignment will be marked out of </w:t>
            </w:r>
            <w:r>
              <w:rPr>
                <w:rFonts w:ascii="Arial" w:eastAsia="Times New Roman" w:hAnsi="Arial" w:cs="Arial"/>
                <w:sz w:val="22"/>
                <w:szCs w:val="22"/>
                <w:shd w:val="clear" w:color="auto" w:fill="D9D9D9"/>
                <w:lang w:eastAsia="en-GB"/>
              </w:rPr>
              <w:t>100</w:t>
            </w:r>
            <w:r>
              <w:rPr>
                <w:rFonts w:ascii="Arial" w:eastAsia="Times New Roman" w:hAnsi="Arial" w:cs="Arial"/>
                <w:sz w:val="22"/>
                <w:szCs w:val="22"/>
                <w:lang w:eastAsia="en-GB"/>
              </w:rPr>
              <w:t>%</w:t>
            </w:r>
          </w:p>
          <w:p w:rsidR="00472852" w:rsidRDefault="00472852">
            <w:pPr>
              <w:rPr>
                <w:rFonts w:ascii="Arial" w:eastAsia="Times New Roman" w:hAnsi="Arial" w:cs="Arial"/>
                <w:sz w:val="22"/>
                <w:szCs w:val="22"/>
                <w:lang w:eastAsia="en-GB"/>
              </w:rPr>
            </w:pPr>
          </w:p>
          <w:p w:rsidR="00472852" w:rsidRDefault="00847928">
            <w:pPr>
              <w:rPr>
                <w:rFonts w:ascii="Arial" w:eastAsia="Times New Roman" w:hAnsi="Arial" w:cs="Arial"/>
                <w:sz w:val="22"/>
                <w:szCs w:val="22"/>
                <w:lang w:eastAsia="en-GB"/>
              </w:rPr>
            </w:pPr>
            <w:r>
              <w:rPr>
                <w:rFonts w:ascii="Arial" w:eastAsia="Times New Roman" w:hAnsi="Arial" w:cs="Arial"/>
                <w:sz w:val="22"/>
                <w:szCs w:val="22"/>
                <w:lang w:eastAsia="en-GB"/>
              </w:rPr>
              <w:t xml:space="preserve">This assignment contributes to </w:t>
            </w:r>
            <w:r>
              <w:rPr>
                <w:rFonts w:ascii="Arial" w:eastAsia="Times New Roman" w:hAnsi="Arial" w:cs="Arial"/>
                <w:sz w:val="22"/>
                <w:szCs w:val="22"/>
                <w:shd w:val="clear" w:color="auto" w:fill="D9D9D9"/>
                <w:lang w:eastAsia="en-GB"/>
              </w:rPr>
              <w:t>30</w:t>
            </w:r>
            <w:r>
              <w:rPr>
                <w:rFonts w:ascii="Arial" w:eastAsia="Times New Roman" w:hAnsi="Arial" w:cs="Arial"/>
                <w:sz w:val="22"/>
                <w:szCs w:val="22"/>
                <w:lang w:eastAsia="en-GB"/>
              </w:rPr>
              <w:t>% of the total module marks.</w:t>
            </w:r>
          </w:p>
          <w:p w:rsidR="00472852" w:rsidRDefault="00472852">
            <w:pPr>
              <w:rPr>
                <w:rFonts w:ascii="Arial" w:hAnsi="Arial"/>
                <w:b/>
              </w:rPr>
            </w:pPr>
          </w:p>
        </w:tc>
      </w:tr>
      <w:tr w:rsidR="00472852">
        <w:tc>
          <w:tcPr>
            <w:tcW w:w="8897" w:type="dxa"/>
            <w:shd w:val="clear" w:color="auto" w:fill="auto"/>
          </w:tcPr>
          <w:p w:rsidR="00472852" w:rsidRDefault="00847928">
            <w:pPr>
              <w:rPr>
                <w:rFonts w:ascii="Arial" w:hAnsi="Arial"/>
                <w:b/>
              </w:rPr>
            </w:pPr>
            <w:r>
              <w:rPr>
                <w:rFonts w:ascii="Arial" w:hAnsi="Arial"/>
                <w:b/>
              </w:rPr>
              <w:t xml:space="preserve">Assessment Task: </w:t>
            </w:r>
          </w:p>
          <w:p w:rsidR="00472852" w:rsidRDefault="00472852">
            <w:pPr>
              <w:rPr>
                <w:ins w:id="1" w:author="Jo Smedley" w:date="2014-07-05T19:12:00Z"/>
                <w:rFonts w:ascii="Arial" w:hAnsi="Arial"/>
              </w:rPr>
            </w:pPr>
          </w:p>
          <w:p w:rsidR="00472852" w:rsidRDefault="00847928">
            <w:pPr>
              <w:rPr>
                <w:rFonts w:ascii="Arial" w:hAnsi="Arial" w:cs="Arial"/>
              </w:rPr>
            </w:pPr>
            <w:r>
              <w:rPr>
                <w:rFonts w:ascii="Arial" w:hAnsi="Arial" w:cs="Arial"/>
              </w:rPr>
              <w:t>You are required to produce a class model for the company detailed in Appendix A.</w:t>
            </w:r>
          </w:p>
          <w:p w:rsidR="00472852" w:rsidRDefault="00472852">
            <w:pPr>
              <w:rPr>
                <w:rFonts w:ascii="Arial" w:hAnsi="Arial" w:cs="Arial"/>
              </w:rPr>
            </w:pPr>
          </w:p>
          <w:p w:rsidR="00472852" w:rsidRDefault="00847928">
            <w:pPr>
              <w:rPr>
                <w:rFonts w:ascii="Arial" w:hAnsi="Arial" w:cs="Arial"/>
              </w:rPr>
            </w:pPr>
            <w:r>
              <w:rPr>
                <w:rFonts w:ascii="Arial" w:hAnsi="Arial" w:cs="Arial"/>
              </w:rPr>
              <w:t xml:space="preserve">Where necessary, the diagram should be amplified with some words of explanation, particularly relating to </w:t>
            </w:r>
            <w:r w:rsidRPr="00D718AA">
              <w:rPr>
                <w:rFonts w:ascii="Arial" w:hAnsi="Arial" w:cs="Arial"/>
                <w:b/>
                <w:u w:val="single"/>
              </w:rPr>
              <w:t>constraints</w:t>
            </w:r>
            <w:r>
              <w:rPr>
                <w:rFonts w:ascii="Arial" w:hAnsi="Arial" w:cs="Arial"/>
              </w:rPr>
              <w:t xml:space="preserve"> and </w:t>
            </w:r>
            <w:r w:rsidRPr="00D718AA">
              <w:rPr>
                <w:rFonts w:ascii="Arial" w:hAnsi="Arial" w:cs="Arial"/>
                <w:b/>
                <w:u w:val="single"/>
              </w:rPr>
              <w:t>assumptions</w:t>
            </w:r>
            <w:r>
              <w:rPr>
                <w:rFonts w:ascii="Arial" w:hAnsi="Arial" w:cs="Arial"/>
              </w:rPr>
              <w:t xml:space="preserve"> made. To avoid cluttering the diagram, the class model should not contain attributes and operations. </w:t>
            </w:r>
            <w:r w:rsidRPr="00D718AA">
              <w:rPr>
                <w:rFonts w:ascii="Arial" w:hAnsi="Arial" w:cs="Arial"/>
                <w:b/>
              </w:rPr>
              <w:t>Rather you should, for each class, list separately likely attributes and operations</w:t>
            </w:r>
            <w:r>
              <w:rPr>
                <w:rFonts w:ascii="Arial" w:hAnsi="Arial" w:cs="Arial"/>
              </w:rPr>
              <w:t>. It is not necessary to list the attribute accessor operations (get &amp; set methods). The class diagram should be inserted into a Word document</w:t>
            </w:r>
            <w:r>
              <w:rPr>
                <w:rFonts w:ascii="Arial" w:hAnsi="Arial" w:cs="Arial"/>
                <w:b/>
              </w:rPr>
              <w:t>. I do not want a disk as part of your submission</w:t>
            </w:r>
            <w:r>
              <w:rPr>
                <w:rFonts w:ascii="Arial" w:hAnsi="Arial" w:cs="Arial"/>
              </w:rPr>
              <w:t xml:space="preserve">. </w:t>
            </w:r>
          </w:p>
          <w:p w:rsidR="00472852" w:rsidRDefault="00472852">
            <w:pPr>
              <w:rPr>
                <w:rFonts w:ascii="Arial" w:hAnsi="Arial" w:cs="Arial"/>
              </w:rPr>
            </w:pPr>
          </w:p>
          <w:p w:rsidR="00472852" w:rsidRDefault="00847928">
            <w:pPr>
              <w:rPr>
                <w:rFonts w:ascii="Arial" w:hAnsi="Arial" w:cs="Arial"/>
              </w:rPr>
            </w:pPr>
            <w:r>
              <w:rPr>
                <w:rFonts w:ascii="Arial" w:hAnsi="Arial" w:cs="Arial"/>
              </w:rPr>
              <w:t>Be careful to remain within the stated limited scope of the assignment.</w:t>
            </w:r>
          </w:p>
          <w:p w:rsidR="00472852" w:rsidRDefault="00472852">
            <w:pPr>
              <w:ind w:left="709"/>
              <w:rPr>
                <w:rFonts w:ascii="Arial" w:hAnsi="Arial" w:cs="Arial"/>
              </w:rPr>
            </w:pPr>
          </w:p>
          <w:p w:rsidR="00472852" w:rsidRDefault="00847928">
            <w:pPr>
              <w:rPr>
                <w:rFonts w:ascii="Arial" w:hAnsi="Arial" w:cs="Arial"/>
              </w:rPr>
            </w:pPr>
            <w:r>
              <w:rPr>
                <w:rFonts w:ascii="Arial" w:hAnsi="Arial" w:cs="Arial"/>
              </w:rPr>
              <w:t>Class model:</w:t>
            </w:r>
          </w:p>
          <w:p w:rsidR="00472852" w:rsidRDefault="00847928">
            <w:pPr>
              <w:ind w:firstLine="720"/>
              <w:rPr>
                <w:rFonts w:ascii="Arial" w:hAnsi="Arial" w:cs="Arial"/>
              </w:rPr>
            </w:pPr>
            <w:r>
              <w:rPr>
                <w:rFonts w:ascii="Arial" w:hAnsi="Arial" w:cs="Arial"/>
              </w:rPr>
              <w:t>You should provide an analysis/design model showing:-</w:t>
            </w:r>
          </w:p>
          <w:p w:rsidR="00472852" w:rsidRDefault="00847928">
            <w:pPr>
              <w:ind w:left="1440"/>
              <w:rPr>
                <w:rFonts w:ascii="Arial" w:hAnsi="Arial" w:cs="Arial"/>
              </w:rPr>
            </w:pPr>
            <w:r>
              <w:rPr>
                <w:rFonts w:ascii="Arial" w:hAnsi="Arial" w:cs="Arial"/>
              </w:rPr>
              <w:t xml:space="preserve">all the relationships between the classes including </w:t>
            </w:r>
            <w:r w:rsidRPr="006B2CC9">
              <w:rPr>
                <w:rFonts w:ascii="Arial" w:hAnsi="Arial" w:cs="Arial"/>
                <w:b/>
              </w:rPr>
              <w:t>inheritance, aggregation, composition and other associations where relevant</w:t>
            </w:r>
            <w:r>
              <w:rPr>
                <w:rFonts w:ascii="Arial" w:hAnsi="Arial" w:cs="Arial"/>
              </w:rPr>
              <w:t>.</w:t>
            </w:r>
          </w:p>
          <w:p w:rsidR="00472852" w:rsidRDefault="00847928">
            <w:pPr>
              <w:ind w:firstLine="720"/>
              <w:rPr>
                <w:rFonts w:ascii="Arial" w:hAnsi="Arial" w:cs="Arial"/>
              </w:rPr>
            </w:pPr>
            <w:r>
              <w:rPr>
                <w:rFonts w:ascii="Arial" w:hAnsi="Arial" w:cs="Arial"/>
                <w:u w:val="single"/>
              </w:rPr>
              <w:t>Name</w:t>
            </w:r>
            <w:r>
              <w:rPr>
                <w:rFonts w:ascii="Arial" w:hAnsi="Arial" w:cs="Arial"/>
              </w:rPr>
              <w:t xml:space="preserve"> the associations and show the multiplicity.</w:t>
            </w:r>
          </w:p>
          <w:p w:rsidR="00472852" w:rsidRPr="006B2CC9" w:rsidRDefault="00847928">
            <w:pPr>
              <w:ind w:firstLine="720"/>
              <w:rPr>
                <w:rFonts w:ascii="Arial" w:hAnsi="Arial" w:cs="Arial"/>
                <w:b/>
              </w:rPr>
            </w:pPr>
            <w:r w:rsidRPr="006B2CC9">
              <w:rPr>
                <w:rFonts w:ascii="Arial" w:hAnsi="Arial" w:cs="Arial"/>
                <w:b/>
              </w:rPr>
              <w:t>Detail the important attributes and operations for the classes.</w:t>
            </w:r>
          </w:p>
          <w:p w:rsidR="00472852" w:rsidRDefault="00472852">
            <w:pPr>
              <w:rPr>
                <w:rFonts w:ascii="Arial" w:hAnsi="Arial"/>
              </w:rPr>
            </w:pPr>
          </w:p>
        </w:tc>
      </w:tr>
      <w:tr w:rsidR="00472852">
        <w:trPr>
          <w:trHeight w:val="4529"/>
        </w:trPr>
        <w:tc>
          <w:tcPr>
            <w:tcW w:w="8897" w:type="dxa"/>
            <w:shd w:val="clear" w:color="auto" w:fill="auto"/>
          </w:tcPr>
          <w:p w:rsidR="00472852" w:rsidRDefault="00847928">
            <w:r>
              <w:rPr>
                <w:rFonts w:ascii="Arial" w:hAnsi="Arial"/>
                <w:b/>
              </w:rPr>
              <w:t>Learning Outcomes to be assessed</w:t>
            </w:r>
            <w:r>
              <w:rPr>
                <w:rFonts w:ascii="Arial" w:hAnsi="Arial"/>
              </w:rPr>
              <w:t xml:space="preserve">(as specified in the validated module descriptor </w:t>
            </w:r>
            <w:hyperlink r:id="rId7">
              <w:r>
                <w:rPr>
                  <w:rStyle w:val="InternetLink"/>
                  <w:rFonts w:ascii="Arial" w:hAnsi="Arial"/>
                </w:rPr>
                <w:t>http://icis.glam.ac.uk</w:t>
              </w:r>
            </w:hyperlink>
            <w:r>
              <w:rPr>
                <w:rFonts w:ascii="Arial" w:hAnsi="Arial"/>
              </w:rPr>
              <w:t>):</w:t>
            </w:r>
          </w:p>
          <w:p w:rsidR="00472852" w:rsidRDefault="00472852">
            <w:pPr>
              <w:rPr>
                <w:rFonts w:ascii="Arial" w:hAnsi="Arial"/>
                <w:b/>
                <w:i/>
              </w:rPr>
            </w:pPr>
          </w:p>
          <w:p w:rsidR="00472852" w:rsidRDefault="00847928">
            <w:pPr>
              <w:rPr>
                <w:rFonts w:ascii="Arial" w:hAnsi="Arial" w:cs="Arial"/>
              </w:rPr>
            </w:pPr>
            <w:r>
              <w:rPr>
                <w:rFonts w:ascii="Arial" w:hAnsi="Arial" w:cs="Arial"/>
              </w:rPr>
              <w:t>To critically evaluate the requirements and subsequently design and implement an appropriate solution for a problem of defined scope using advanced design/modelling techniques in non-trivial situations.</w:t>
            </w:r>
          </w:p>
          <w:p w:rsidR="00472852" w:rsidRDefault="00472852">
            <w:pPr>
              <w:rPr>
                <w:rFonts w:ascii="Arial" w:hAnsi="Arial" w:cs="Arial"/>
              </w:rPr>
            </w:pPr>
          </w:p>
          <w:tbl>
            <w:tblPr>
              <w:tblStyle w:val="TableGrid"/>
              <w:tblW w:w="8671" w:type="dxa"/>
              <w:tblLook w:val="04A0" w:firstRow="1" w:lastRow="0" w:firstColumn="1" w:lastColumn="0" w:noHBand="0" w:noVBand="1"/>
            </w:tblPr>
            <w:tblGrid>
              <w:gridCol w:w="5552"/>
              <w:gridCol w:w="1416"/>
              <w:gridCol w:w="1703"/>
            </w:tblGrid>
            <w:tr w:rsidR="00472852">
              <w:tc>
                <w:tcPr>
                  <w:tcW w:w="5552" w:type="dxa"/>
                  <w:shd w:val="clear" w:color="auto" w:fill="auto"/>
                </w:tcPr>
                <w:p w:rsidR="00472852" w:rsidRDefault="00847928">
                  <w:pPr>
                    <w:rPr>
                      <w:rFonts w:ascii="Arial" w:eastAsia="Times New Roman" w:hAnsi="Arial" w:cs="Arial"/>
                      <w:lang w:eastAsia="en-GB"/>
                    </w:rPr>
                  </w:pPr>
                  <w:r>
                    <w:rPr>
                      <w:rFonts w:ascii="Arial" w:hAnsi="Arial" w:cs="Arial"/>
                      <w:b/>
                    </w:rPr>
                    <w:t>Marking Scheme</w:t>
                  </w:r>
                </w:p>
              </w:tc>
              <w:tc>
                <w:tcPr>
                  <w:tcW w:w="1416" w:type="dxa"/>
                  <w:shd w:val="clear" w:color="auto" w:fill="auto"/>
                </w:tcPr>
                <w:p w:rsidR="00472852" w:rsidRDefault="00847928">
                  <w:pPr>
                    <w:rPr>
                      <w:rFonts w:ascii="Arial" w:eastAsia="Times New Roman" w:hAnsi="Arial" w:cs="Arial"/>
                      <w:sz w:val="22"/>
                      <w:szCs w:val="22"/>
                      <w:lang w:eastAsia="en-GB"/>
                    </w:rPr>
                  </w:pPr>
                  <w:r>
                    <w:rPr>
                      <w:rFonts w:ascii="Arial" w:hAnsi="Arial" w:cs="Arial"/>
                      <w:b/>
                      <w:sz w:val="22"/>
                      <w:szCs w:val="22"/>
                    </w:rPr>
                    <w:t>Marks Available</w:t>
                  </w:r>
                </w:p>
              </w:tc>
              <w:tc>
                <w:tcPr>
                  <w:tcW w:w="1703" w:type="dxa"/>
                  <w:shd w:val="clear" w:color="auto" w:fill="auto"/>
                </w:tcPr>
                <w:p w:rsidR="00472852" w:rsidRDefault="00847928">
                  <w:pPr>
                    <w:rPr>
                      <w:rFonts w:ascii="Arial" w:eastAsia="Times New Roman" w:hAnsi="Arial" w:cs="Arial"/>
                      <w:sz w:val="22"/>
                      <w:szCs w:val="22"/>
                      <w:lang w:eastAsia="en-GB"/>
                    </w:rPr>
                  </w:pPr>
                  <w:r>
                    <w:rPr>
                      <w:rFonts w:ascii="Arial" w:hAnsi="Arial" w:cs="Arial"/>
                      <w:b/>
                      <w:sz w:val="22"/>
                      <w:szCs w:val="22"/>
                    </w:rPr>
                    <w:t>Marks Awarded</w:t>
                  </w:r>
                </w:p>
              </w:tc>
            </w:tr>
            <w:tr w:rsidR="00472852">
              <w:tc>
                <w:tcPr>
                  <w:tcW w:w="5552" w:type="dxa"/>
                  <w:shd w:val="clear" w:color="auto" w:fill="auto"/>
                </w:tcPr>
                <w:p w:rsidR="00472852" w:rsidRDefault="00847928">
                  <w:pPr>
                    <w:rPr>
                      <w:rFonts w:ascii="Arial" w:hAnsi="Arial" w:cs="Arial"/>
                      <w:sz w:val="22"/>
                      <w:szCs w:val="22"/>
                    </w:rPr>
                  </w:pPr>
                  <w:r>
                    <w:rPr>
                      <w:rFonts w:ascii="Arial" w:hAnsi="Arial" w:cs="Arial"/>
                      <w:sz w:val="22"/>
                      <w:szCs w:val="22"/>
                    </w:rPr>
                    <w:t>Class diagram</w:t>
                  </w:r>
                </w:p>
              </w:tc>
              <w:tc>
                <w:tcPr>
                  <w:tcW w:w="1416" w:type="dxa"/>
                  <w:shd w:val="clear" w:color="auto" w:fill="auto"/>
                </w:tcPr>
                <w:p w:rsidR="00472852" w:rsidRDefault="00847928">
                  <w:pPr>
                    <w:jc w:val="center"/>
                    <w:rPr>
                      <w:rFonts w:ascii="Arial" w:hAnsi="Arial" w:cs="Arial"/>
                      <w:sz w:val="22"/>
                      <w:szCs w:val="22"/>
                    </w:rPr>
                  </w:pPr>
                  <w:r>
                    <w:rPr>
                      <w:rFonts w:ascii="Arial" w:hAnsi="Arial" w:cs="Arial"/>
                      <w:sz w:val="22"/>
                      <w:szCs w:val="22"/>
                    </w:rPr>
                    <w:t>60</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847928">
                  <w:pPr>
                    <w:rPr>
                      <w:rFonts w:ascii="Arial" w:hAnsi="Arial" w:cs="Arial"/>
                      <w:sz w:val="22"/>
                      <w:szCs w:val="22"/>
                    </w:rPr>
                  </w:pPr>
                  <w:r>
                    <w:rPr>
                      <w:rFonts w:ascii="Arial" w:hAnsi="Arial" w:cs="Arial"/>
                      <w:sz w:val="22"/>
                      <w:szCs w:val="22"/>
                    </w:rPr>
                    <w:t>Class attributes</w:t>
                  </w:r>
                </w:p>
              </w:tc>
              <w:tc>
                <w:tcPr>
                  <w:tcW w:w="1416" w:type="dxa"/>
                  <w:shd w:val="clear" w:color="auto" w:fill="auto"/>
                </w:tcPr>
                <w:p w:rsidR="00472852" w:rsidRDefault="00847928">
                  <w:pPr>
                    <w:jc w:val="center"/>
                    <w:rPr>
                      <w:rFonts w:ascii="Arial" w:hAnsi="Arial" w:cs="Arial"/>
                      <w:sz w:val="22"/>
                      <w:szCs w:val="22"/>
                    </w:rPr>
                  </w:pPr>
                  <w:r>
                    <w:rPr>
                      <w:rFonts w:ascii="Arial" w:hAnsi="Arial" w:cs="Arial"/>
                      <w:sz w:val="22"/>
                      <w:szCs w:val="22"/>
                    </w:rPr>
                    <w:t>12</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847928">
                  <w:pPr>
                    <w:rPr>
                      <w:rFonts w:ascii="Arial" w:hAnsi="Arial" w:cs="Arial"/>
                      <w:sz w:val="22"/>
                      <w:szCs w:val="22"/>
                    </w:rPr>
                  </w:pPr>
                  <w:r>
                    <w:rPr>
                      <w:rFonts w:ascii="Arial" w:hAnsi="Arial" w:cs="Arial"/>
                      <w:sz w:val="22"/>
                      <w:szCs w:val="22"/>
                    </w:rPr>
                    <w:t>Class operations</w:t>
                  </w:r>
                </w:p>
              </w:tc>
              <w:tc>
                <w:tcPr>
                  <w:tcW w:w="1416" w:type="dxa"/>
                  <w:shd w:val="clear" w:color="auto" w:fill="auto"/>
                </w:tcPr>
                <w:p w:rsidR="00472852" w:rsidRDefault="00847928">
                  <w:pPr>
                    <w:jc w:val="center"/>
                    <w:rPr>
                      <w:rFonts w:ascii="Arial" w:hAnsi="Arial" w:cs="Arial"/>
                      <w:sz w:val="22"/>
                      <w:szCs w:val="22"/>
                    </w:rPr>
                  </w:pPr>
                  <w:r>
                    <w:rPr>
                      <w:rFonts w:ascii="Arial" w:hAnsi="Arial" w:cs="Arial"/>
                      <w:sz w:val="22"/>
                      <w:szCs w:val="22"/>
                    </w:rPr>
                    <w:t>18</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847928">
                  <w:pPr>
                    <w:rPr>
                      <w:rFonts w:ascii="Arial" w:hAnsi="Arial" w:cs="Arial"/>
                      <w:sz w:val="22"/>
                      <w:szCs w:val="22"/>
                    </w:rPr>
                  </w:pPr>
                  <w:r>
                    <w:rPr>
                      <w:rFonts w:ascii="Arial" w:hAnsi="Arial" w:cs="Arial"/>
                      <w:sz w:val="22"/>
                      <w:szCs w:val="22"/>
                    </w:rPr>
                    <w:t>Assumptions</w:t>
                  </w:r>
                </w:p>
              </w:tc>
              <w:tc>
                <w:tcPr>
                  <w:tcW w:w="1416" w:type="dxa"/>
                  <w:shd w:val="clear" w:color="auto" w:fill="auto"/>
                </w:tcPr>
                <w:p w:rsidR="00472852" w:rsidRDefault="00847928">
                  <w:pPr>
                    <w:jc w:val="center"/>
                    <w:rPr>
                      <w:rFonts w:ascii="Arial" w:hAnsi="Arial" w:cs="Arial"/>
                      <w:sz w:val="22"/>
                      <w:szCs w:val="22"/>
                    </w:rPr>
                  </w:pPr>
                  <w:r>
                    <w:rPr>
                      <w:rFonts w:ascii="Arial" w:hAnsi="Arial" w:cs="Arial"/>
                      <w:sz w:val="22"/>
                      <w:szCs w:val="22"/>
                    </w:rPr>
                    <w:t>10</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847928">
                  <w:pPr>
                    <w:rPr>
                      <w:rFonts w:ascii="Arial" w:eastAsia="Times New Roman" w:hAnsi="Arial" w:cs="Arial"/>
                      <w:sz w:val="22"/>
                      <w:szCs w:val="22"/>
                      <w:lang w:eastAsia="en-GB"/>
                    </w:rPr>
                  </w:pPr>
                  <w:r>
                    <w:rPr>
                      <w:rFonts w:ascii="Arial" w:hAnsi="Arial" w:cs="Arial"/>
                      <w:b/>
                      <w:sz w:val="22"/>
                      <w:szCs w:val="22"/>
                    </w:rPr>
                    <w:t>Total</w:t>
                  </w:r>
                </w:p>
              </w:tc>
              <w:tc>
                <w:tcPr>
                  <w:tcW w:w="1416" w:type="dxa"/>
                  <w:shd w:val="clear" w:color="auto" w:fill="auto"/>
                </w:tcPr>
                <w:p w:rsidR="00472852" w:rsidRDefault="00847928">
                  <w:pPr>
                    <w:jc w:val="center"/>
                    <w:rPr>
                      <w:rFonts w:ascii="Arial" w:eastAsia="Times New Roman" w:hAnsi="Arial" w:cs="Arial"/>
                      <w:sz w:val="22"/>
                      <w:szCs w:val="22"/>
                      <w:lang w:eastAsia="en-GB"/>
                    </w:rPr>
                  </w:pPr>
                  <w:r>
                    <w:rPr>
                      <w:rFonts w:ascii="Arial" w:eastAsia="Times New Roman" w:hAnsi="Arial" w:cs="Arial"/>
                      <w:sz w:val="22"/>
                      <w:szCs w:val="22"/>
                      <w:lang w:eastAsia="en-GB"/>
                    </w:rPr>
                    <w:t>100</w:t>
                  </w:r>
                </w:p>
              </w:tc>
              <w:tc>
                <w:tcPr>
                  <w:tcW w:w="1703" w:type="dxa"/>
                  <w:shd w:val="clear" w:color="auto" w:fill="auto"/>
                </w:tcPr>
                <w:p w:rsidR="00472852" w:rsidRDefault="00472852">
                  <w:pPr>
                    <w:rPr>
                      <w:rFonts w:ascii="Arial" w:eastAsia="Times New Roman" w:hAnsi="Arial" w:cs="Arial"/>
                      <w:sz w:val="22"/>
                      <w:szCs w:val="22"/>
                      <w:lang w:eastAsia="en-GB"/>
                    </w:rPr>
                  </w:pPr>
                </w:p>
              </w:tc>
            </w:tr>
            <w:tr w:rsidR="00472852">
              <w:tc>
                <w:tcPr>
                  <w:tcW w:w="5552" w:type="dxa"/>
                  <w:shd w:val="clear" w:color="auto" w:fill="auto"/>
                </w:tcPr>
                <w:p w:rsidR="00472852" w:rsidRDefault="00472852">
                  <w:pPr>
                    <w:rPr>
                      <w:rFonts w:ascii="Arial" w:hAnsi="Arial" w:cs="Arial"/>
                      <w:b/>
                      <w:sz w:val="22"/>
                      <w:szCs w:val="22"/>
                    </w:rPr>
                  </w:pPr>
                </w:p>
              </w:tc>
              <w:tc>
                <w:tcPr>
                  <w:tcW w:w="1416" w:type="dxa"/>
                  <w:shd w:val="clear" w:color="auto" w:fill="auto"/>
                </w:tcPr>
                <w:p w:rsidR="00472852" w:rsidRDefault="00472852">
                  <w:pPr>
                    <w:jc w:val="center"/>
                    <w:rPr>
                      <w:rFonts w:ascii="Arial" w:eastAsia="Times New Roman" w:hAnsi="Arial" w:cs="Arial"/>
                      <w:sz w:val="22"/>
                      <w:szCs w:val="22"/>
                      <w:lang w:eastAsia="en-GB"/>
                    </w:rPr>
                  </w:pPr>
                </w:p>
              </w:tc>
              <w:tc>
                <w:tcPr>
                  <w:tcW w:w="1703" w:type="dxa"/>
                  <w:shd w:val="clear" w:color="auto" w:fill="auto"/>
                </w:tcPr>
                <w:p w:rsidR="00472852" w:rsidRDefault="00472852">
                  <w:pPr>
                    <w:rPr>
                      <w:rFonts w:ascii="Arial" w:eastAsia="Times New Roman" w:hAnsi="Arial" w:cs="Arial"/>
                      <w:sz w:val="22"/>
                      <w:szCs w:val="22"/>
                      <w:lang w:eastAsia="en-GB"/>
                    </w:rPr>
                  </w:pPr>
                </w:p>
              </w:tc>
            </w:tr>
          </w:tbl>
          <w:p w:rsidR="00472852" w:rsidRDefault="00472852">
            <w:pPr>
              <w:rPr>
                <w:rFonts w:ascii="Arial" w:hAnsi="Arial"/>
                <w:b/>
                <w:i/>
              </w:rPr>
            </w:pPr>
          </w:p>
        </w:tc>
      </w:tr>
    </w:tbl>
    <w:p w:rsidR="00472852" w:rsidRDefault="00472852">
      <w:pPr>
        <w:rPr>
          <w:rFonts w:ascii="Arial" w:hAnsi="Arial" w:cs="Arial"/>
          <w:b/>
        </w:rPr>
      </w:pPr>
    </w:p>
    <w:p w:rsidR="00472852" w:rsidRDefault="00847928">
      <w:pPr>
        <w:spacing w:after="200" w:line="276" w:lineRule="auto"/>
        <w:rPr>
          <w:rFonts w:ascii="Arial" w:hAnsi="Arial" w:cs="Arial"/>
          <w:b/>
        </w:rPr>
      </w:pPr>
      <w:r>
        <w:br w:type="page"/>
      </w:r>
    </w:p>
    <w:p w:rsidR="00472852" w:rsidRDefault="00847928">
      <w:pPr>
        <w:spacing w:after="200" w:line="276" w:lineRule="auto"/>
      </w:pPr>
      <w:r>
        <w:rPr>
          <w:rFonts w:ascii="Arial" w:hAnsi="Arial" w:cs="Arial"/>
          <w:b/>
          <w:sz w:val="28"/>
          <w:szCs w:val="28"/>
        </w:rPr>
        <w:lastRenderedPageBreak/>
        <w:t>Appendix A</w:t>
      </w:r>
    </w:p>
    <w:p w:rsidR="00472852" w:rsidRDefault="00472852">
      <w:pPr>
        <w:rPr>
          <w:rFonts w:ascii="Arial" w:hAnsi="Arial" w:cs="Arial"/>
          <w:b/>
        </w:rPr>
      </w:pPr>
    </w:p>
    <w:p w:rsidR="00472852" w:rsidRDefault="00847928">
      <w:pPr>
        <w:rPr>
          <w:rFonts w:ascii="Arial" w:hAnsi="Arial" w:cs="Arial"/>
          <w:b/>
        </w:rPr>
      </w:pPr>
      <w:r>
        <w:rPr>
          <w:rFonts w:ascii="Arial" w:hAnsi="Arial" w:cs="Arial"/>
          <w:b/>
        </w:rPr>
        <w:t>Hospital Database System</w:t>
      </w:r>
    </w:p>
    <w:p w:rsidR="00472852" w:rsidRDefault="00472852">
      <w:pPr>
        <w:rPr>
          <w:rFonts w:ascii="Arial" w:hAnsi="Arial" w:cs="Arial"/>
          <w:b/>
        </w:rPr>
      </w:pPr>
    </w:p>
    <w:p w:rsidR="00472852" w:rsidRDefault="00847928">
      <w:pPr>
        <w:rPr>
          <w:rFonts w:ascii="Arial" w:hAnsi="Arial" w:cs="Arial"/>
        </w:rPr>
      </w:pPr>
      <w:r>
        <w:rPr>
          <w:rFonts w:ascii="Arial" w:hAnsi="Arial" w:cs="Arial"/>
        </w:rPr>
        <w:t>The following scenario is a simplified version of a hospital database system.</w:t>
      </w:r>
    </w:p>
    <w:p w:rsidR="00472852" w:rsidRDefault="00472852">
      <w:pPr>
        <w:rPr>
          <w:rFonts w:ascii="Arial" w:hAnsi="Arial" w:cs="Arial"/>
        </w:rPr>
      </w:pPr>
    </w:p>
    <w:p w:rsidR="00472852" w:rsidRDefault="00847928">
      <w:pPr>
        <w:rPr>
          <w:rFonts w:ascii="Arial" w:hAnsi="Arial" w:cs="Arial"/>
        </w:rPr>
      </w:pPr>
      <w:r>
        <w:rPr>
          <w:rFonts w:ascii="Arial" w:hAnsi="Arial" w:cs="Arial"/>
        </w:rPr>
        <w:t xml:space="preserve">A </w:t>
      </w:r>
      <w:r>
        <w:rPr>
          <w:rFonts w:ascii="Arial" w:hAnsi="Arial" w:cs="Arial"/>
          <w:b/>
          <w:bCs/>
        </w:rPr>
        <w:t>hospital</w:t>
      </w:r>
      <w:r>
        <w:rPr>
          <w:rFonts w:ascii="Arial" w:hAnsi="Arial" w:cs="Arial"/>
        </w:rPr>
        <w:t xml:space="preserve"> wishes to implement a new database system to replace the number of individual systems they currently utilise to keep track of </w:t>
      </w:r>
      <w:r>
        <w:rPr>
          <w:rFonts w:ascii="Arial" w:hAnsi="Arial" w:cs="Arial"/>
          <w:b/>
          <w:bCs/>
        </w:rPr>
        <w:t>patients</w:t>
      </w:r>
      <w:r>
        <w:rPr>
          <w:rFonts w:ascii="Arial" w:hAnsi="Arial" w:cs="Arial"/>
        </w:rPr>
        <w:t xml:space="preserve">, </w:t>
      </w:r>
      <w:r>
        <w:rPr>
          <w:rFonts w:ascii="Arial" w:hAnsi="Arial" w:cs="Arial"/>
          <w:b/>
          <w:bCs/>
        </w:rPr>
        <w:t>nurses</w:t>
      </w:r>
      <w:r>
        <w:rPr>
          <w:rFonts w:ascii="Arial" w:hAnsi="Arial" w:cs="Arial"/>
        </w:rPr>
        <w:t xml:space="preserve">, </w:t>
      </w:r>
      <w:r>
        <w:rPr>
          <w:rFonts w:ascii="Arial" w:hAnsi="Arial" w:cs="Arial"/>
          <w:b/>
          <w:bCs/>
        </w:rPr>
        <w:t>doctors</w:t>
      </w:r>
      <w:r>
        <w:rPr>
          <w:rFonts w:ascii="Arial" w:hAnsi="Arial" w:cs="Arial"/>
        </w:rPr>
        <w:t xml:space="preserve">, </w:t>
      </w:r>
      <w:r>
        <w:rPr>
          <w:rFonts w:ascii="Arial" w:hAnsi="Arial" w:cs="Arial"/>
          <w:b/>
          <w:bCs/>
        </w:rPr>
        <w:t>doctor teams</w:t>
      </w:r>
      <w:r>
        <w:rPr>
          <w:rFonts w:ascii="Arial" w:hAnsi="Arial" w:cs="Arial"/>
        </w:rPr>
        <w:t xml:space="preserve">, </w:t>
      </w:r>
      <w:r>
        <w:rPr>
          <w:rFonts w:ascii="Arial" w:hAnsi="Arial" w:cs="Arial"/>
          <w:b/>
          <w:bCs/>
        </w:rPr>
        <w:t xml:space="preserve">wards </w:t>
      </w:r>
      <w:r>
        <w:rPr>
          <w:rFonts w:ascii="Arial" w:hAnsi="Arial" w:cs="Arial"/>
        </w:rPr>
        <w:t xml:space="preserve">etc.  At the moment they wish to exclude the </w:t>
      </w:r>
      <w:r w:rsidR="006B2CC9">
        <w:rPr>
          <w:rFonts w:ascii="Arial" w:hAnsi="Arial" w:cs="Arial"/>
        </w:rPr>
        <w:t>outpatient’s</w:t>
      </w:r>
      <w:r>
        <w:rPr>
          <w:rFonts w:ascii="Arial" w:hAnsi="Arial" w:cs="Arial"/>
        </w:rPr>
        <w:t xml:space="preserve"> department in this new system.</w:t>
      </w:r>
    </w:p>
    <w:p w:rsidR="00472852" w:rsidRDefault="00472852">
      <w:pPr>
        <w:rPr>
          <w:rFonts w:ascii="Arial" w:hAnsi="Arial" w:cs="Arial"/>
        </w:rPr>
      </w:pPr>
    </w:p>
    <w:p w:rsidR="00472852" w:rsidRDefault="00847928">
      <w:r>
        <w:rPr>
          <w:rFonts w:ascii="Arial" w:hAnsi="Arial" w:cs="Arial"/>
          <w:b/>
          <w:bCs/>
        </w:rPr>
        <w:t>On entry to the hospital, a patient is allotted a bed in a particular ward</w:t>
      </w:r>
      <w:r>
        <w:rPr>
          <w:rFonts w:ascii="Arial" w:hAnsi="Arial" w:cs="Arial"/>
        </w:rPr>
        <w:t xml:space="preserve">. </w:t>
      </w:r>
    </w:p>
    <w:p w:rsidR="00472852" w:rsidRDefault="00847928">
      <w:r>
        <w:rPr>
          <w:rFonts w:ascii="Arial" w:hAnsi="Arial" w:cs="Arial"/>
        </w:rPr>
        <w:t xml:space="preserve">Most patients will not be transferred from a ward during their stay in </w:t>
      </w:r>
      <w:r w:rsidR="006B2CC9">
        <w:rPr>
          <w:rFonts w:ascii="Arial" w:hAnsi="Arial" w:cs="Arial"/>
        </w:rPr>
        <w:t>hospital but</w:t>
      </w:r>
      <w:r>
        <w:rPr>
          <w:rFonts w:ascii="Arial" w:hAnsi="Arial" w:cs="Arial"/>
        </w:rPr>
        <w:t xml:space="preserve"> may be transferred to another bed in that ward. For those patients who are transferred to other wards, details of previous ward allocations need to be kept. However, no history of bed trans</w:t>
      </w:r>
      <w:bookmarkStart w:id="2" w:name="_GoBack"/>
      <w:bookmarkEnd w:id="2"/>
      <w:r>
        <w:rPr>
          <w:rFonts w:ascii="Arial" w:hAnsi="Arial" w:cs="Arial"/>
        </w:rPr>
        <w:t xml:space="preserve">fers within wards need be kept (only the current bed allocation). </w:t>
      </w:r>
    </w:p>
    <w:p w:rsidR="00472852" w:rsidRDefault="00472852">
      <w:pPr>
        <w:rPr>
          <w:rFonts w:ascii="Arial" w:hAnsi="Arial" w:cs="Arial"/>
        </w:rPr>
      </w:pPr>
    </w:p>
    <w:p w:rsidR="00472852" w:rsidRDefault="00847928">
      <w:pPr>
        <w:rPr>
          <w:rFonts w:ascii="Arial" w:hAnsi="Arial" w:cs="Arial"/>
        </w:rPr>
      </w:pPr>
      <w:r w:rsidRPr="009F2BE2">
        <w:rPr>
          <w:rFonts w:ascii="Arial" w:hAnsi="Arial" w:cs="Arial"/>
          <w:i/>
        </w:rPr>
        <w:t>Nurses are allocated to wards and there will be one nurse (sister) who supervises all other nurses on that ward (this is a simplification)</w:t>
      </w:r>
      <w:r>
        <w:rPr>
          <w:rFonts w:ascii="Arial" w:hAnsi="Arial" w:cs="Arial"/>
        </w:rPr>
        <w:t>. Assume that nurses do not change supervisor whilst working on a particular ward. I.e. three teams of nurses – one on day shift, one on afternoon shift and one on night shift at any one time(again, a simplification). There must be a mechanism to allocate nurses to wards, but there is no requirement to record previous/future ward/nurse allocations.</w:t>
      </w:r>
    </w:p>
    <w:p w:rsidR="00472852" w:rsidRDefault="00472852">
      <w:pPr>
        <w:rPr>
          <w:rFonts w:ascii="Arial" w:hAnsi="Arial" w:cs="Arial"/>
        </w:rPr>
      </w:pPr>
    </w:p>
    <w:p w:rsidR="00472852" w:rsidRDefault="00847928">
      <w:pPr>
        <w:rPr>
          <w:b/>
          <w:bCs/>
        </w:rPr>
      </w:pPr>
      <w:r>
        <w:rPr>
          <w:rFonts w:ascii="Arial" w:hAnsi="Arial" w:cs="Arial"/>
          <w:b/>
          <w:bCs/>
        </w:rPr>
        <w:t xml:space="preserve">Each consultant will have a number of patients allocated solely to him/her. A ward can only be overseen by one </w:t>
      </w:r>
      <w:r w:rsidR="006B2CC9">
        <w:rPr>
          <w:rFonts w:ascii="Arial" w:hAnsi="Arial" w:cs="Arial"/>
          <w:b/>
          <w:bCs/>
        </w:rPr>
        <w:t>consultant,</w:t>
      </w:r>
      <w:r>
        <w:rPr>
          <w:rFonts w:ascii="Arial" w:hAnsi="Arial" w:cs="Arial"/>
          <w:b/>
          <w:bCs/>
        </w:rPr>
        <w:t xml:space="preserve"> but a consultant may have a number of wards to oversee. </w:t>
      </w:r>
    </w:p>
    <w:p w:rsidR="00472852" w:rsidRDefault="00472852">
      <w:pPr>
        <w:rPr>
          <w:rFonts w:ascii="Arial" w:hAnsi="Arial" w:cs="Arial"/>
        </w:rPr>
      </w:pPr>
    </w:p>
    <w:p w:rsidR="00472852" w:rsidRDefault="00847928">
      <w:pPr>
        <w:rPr>
          <w:b/>
          <w:bCs/>
        </w:rPr>
      </w:pPr>
      <w:r>
        <w:rPr>
          <w:rFonts w:ascii="Arial" w:hAnsi="Arial" w:cs="Arial"/>
          <w:b/>
          <w:bCs/>
        </w:rPr>
        <w:t xml:space="preserve">Each consultant will have a team of doctors working for him/her. </w:t>
      </w:r>
    </w:p>
    <w:p w:rsidR="00472852" w:rsidRDefault="00472852">
      <w:pPr>
        <w:rPr>
          <w:rFonts w:ascii="Arial" w:hAnsi="Arial" w:cs="Arial"/>
        </w:rPr>
      </w:pPr>
    </w:p>
    <w:p w:rsidR="00472852" w:rsidRDefault="00847928">
      <w:pPr>
        <w:rPr>
          <w:b/>
          <w:bCs/>
        </w:rPr>
      </w:pPr>
      <w:r>
        <w:rPr>
          <w:rFonts w:ascii="Arial" w:hAnsi="Arial" w:cs="Arial"/>
          <w:b/>
          <w:bCs/>
        </w:rPr>
        <w:t xml:space="preserve">The registrars (senior doctors) will report only to a particular consultant, but the housemen (junior doctors) may work for a number of consultants. </w:t>
      </w:r>
    </w:p>
    <w:p w:rsidR="00472852" w:rsidRDefault="00472852">
      <w:pPr>
        <w:rPr>
          <w:rFonts w:ascii="Arial" w:hAnsi="Arial" w:cs="Arial"/>
        </w:rPr>
      </w:pPr>
    </w:p>
    <w:p w:rsidR="00472852" w:rsidRDefault="00847928">
      <w:r>
        <w:rPr>
          <w:rFonts w:ascii="Arial" w:hAnsi="Arial" w:cs="Arial"/>
        </w:rPr>
        <w:t>As with nurse, there is no need to record allocations to previous consultants/registrars/housemen, but there must be a mechanism to re-allocate doctors.</w:t>
      </w:r>
    </w:p>
    <w:p w:rsidR="00472852" w:rsidRDefault="00472852">
      <w:pPr>
        <w:rPr>
          <w:rFonts w:ascii="Arial" w:hAnsi="Arial" w:cs="Arial"/>
        </w:rPr>
      </w:pPr>
    </w:p>
    <w:p w:rsidR="00472852" w:rsidRDefault="00847928">
      <w:r>
        <w:rPr>
          <w:rFonts w:ascii="Arial" w:hAnsi="Arial" w:cs="Arial"/>
        </w:rPr>
        <w:t>All visits by doctors (</w:t>
      </w:r>
      <w:r>
        <w:rPr>
          <w:rFonts w:ascii="Arial" w:hAnsi="Arial" w:cs="Arial"/>
          <w:b/>
          <w:bCs/>
        </w:rPr>
        <w:t>consultants, registrars or housemen</w:t>
      </w:r>
      <w:r>
        <w:rPr>
          <w:rFonts w:ascii="Arial" w:hAnsi="Arial" w:cs="Arial"/>
        </w:rPr>
        <w:t xml:space="preserve">) to patients need to be recorded. </w:t>
      </w:r>
      <w:r>
        <w:rPr>
          <w:rFonts w:ascii="Arial" w:hAnsi="Arial" w:cs="Arial"/>
          <w:b/>
          <w:bCs/>
        </w:rPr>
        <w:t>All details of current medication the patient takes on a regular basis on admission to the hospital also need to be recorded</w:t>
      </w:r>
      <w:r>
        <w:rPr>
          <w:rFonts w:ascii="Arial" w:hAnsi="Arial" w:cs="Arial"/>
        </w:rPr>
        <w:t xml:space="preserve">. </w:t>
      </w:r>
    </w:p>
    <w:p w:rsidR="00472852" w:rsidRDefault="00472852">
      <w:pPr>
        <w:rPr>
          <w:rFonts w:ascii="Arial" w:hAnsi="Arial" w:cs="Arial"/>
        </w:rPr>
      </w:pPr>
    </w:p>
    <w:p w:rsidR="00472852" w:rsidRDefault="00847928">
      <w:pPr>
        <w:rPr>
          <w:rFonts w:ascii="Arial" w:hAnsi="Arial" w:cs="Arial"/>
        </w:rPr>
      </w:pPr>
      <w:r>
        <w:rPr>
          <w:rFonts w:ascii="Arial" w:hAnsi="Arial" w:cs="Arial"/>
        </w:rPr>
        <w:t xml:space="preserve">In addition, all medication given to the patient needs to be recorded with a record of who gave the patient the medication (nurse or doctor). </w:t>
      </w:r>
    </w:p>
    <w:p w:rsidR="00472852" w:rsidRDefault="00472852">
      <w:pPr>
        <w:rPr>
          <w:rFonts w:ascii="Arial" w:hAnsi="Arial" w:cs="Arial"/>
        </w:rPr>
      </w:pPr>
    </w:p>
    <w:p w:rsidR="00472852" w:rsidRDefault="00847928">
      <w:r>
        <w:rPr>
          <w:rFonts w:ascii="Arial" w:hAnsi="Arial" w:cs="Arial"/>
        </w:rPr>
        <w:t>Where necessary, the diagram should be amplified with some words of explanation, particularly relating to constraints and assumptions made. To avoid cluttering the diagram, the class model should not contain attributes. Rather you should, for each class, list separately likely attributes. The class diagram should be inserted into a Word document</w:t>
      </w:r>
      <w:r>
        <w:rPr>
          <w:rFonts w:ascii="Arial" w:hAnsi="Arial" w:cs="Arial"/>
          <w:b/>
        </w:rPr>
        <w:t>. I do not want a disk as part of your submission</w:t>
      </w:r>
      <w:r>
        <w:rPr>
          <w:rFonts w:ascii="Arial" w:hAnsi="Arial" w:cs="Arial"/>
        </w:rPr>
        <w:t xml:space="preserve">. </w:t>
      </w:r>
    </w:p>
    <w:p w:rsidR="00472852" w:rsidRDefault="00472852">
      <w:pPr>
        <w:rPr>
          <w:rFonts w:ascii="Arial" w:hAnsi="Arial" w:cs="Arial"/>
        </w:rPr>
      </w:pPr>
    </w:p>
    <w:p w:rsidR="00472852" w:rsidRDefault="00847928">
      <w:pPr>
        <w:rPr>
          <w:rFonts w:ascii="Arial" w:hAnsi="Arial" w:cs="Arial"/>
        </w:rPr>
      </w:pPr>
      <w:r>
        <w:br w:type="page"/>
      </w:r>
    </w:p>
    <w:p w:rsidR="00472852" w:rsidRDefault="00847928">
      <w:r>
        <w:rPr>
          <w:rFonts w:ascii="Arial" w:hAnsi="Arial" w:cs="Arial"/>
        </w:rPr>
        <w:lastRenderedPageBreak/>
        <w:t>Be careful to remain within the stated limited scope of the assignment.</w:t>
      </w:r>
    </w:p>
    <w:p w:rsidR="00472852" w:rsidRDefault="00472852">
      <w:pPr>
        <w:rPr>
          <w:rFonts w:ascii="Arial" w:hAnsi="Arial" w:cs="Arial"/>
        </w:rPr>
      </w:pPr>
    </w:p>
    <w:p w:rsidR="00472852" w:rsidRDefault="00847928">
      <w:r>
        <w:rPr>
          <w:rFonts w:ascii="Arial" w:hAnsi="Arial" w:cs="Arial"/>
        </w:rPr>
        <w:t>Class model:</w:t>
      </w:r>
    </w:p>
    <w:p w:rsidR="00472852" w:rsidRDefault="00847928">
      <w:pPr>
        <w:ind w:firstLine="720"/>
        <w:rPr>
          <w:rFonts w:ascii="Arial" w:hAnsi="Arial" w:cs="Arial"/>
        </w:rPr>
      </w:pPr>
      <w:r>
        <w:rPr>
          <w:rFonts w:ascii="Arial" w:hAnsi="Arial" w:cs="Arial"/>
        </w:rPr>
        <w:t>You should provide an analysis/design model showing:-</w:t>
      </w:r>
    </w:p>
    <w:p w:rsidR="00472852" w:rsidRDefault="00847928">
      <w:pPr>
        <w:ind w:left="1440"/>
        <w:rPr>
          <w:rFonts w:ascii="Arial" w:hAnsi="Arial" w:cs="Arial"/>
        </w:rPr>
      </w:pPr>
      <w:r>
        <w:rPr>
          <w:rFonts w:ascii="Arial" w:hAnsi="Arial" w:cs="Arial"/>
        </w:rPr>
        <w:t>all the relationships between the classes including inheritance, aggregation, composition and other associations where relevant.</w:t>
      </w:r>
    </w:p>
    <w:p w:rsidR="00472852" w:rsidRDefault="00847928">
      <w:pPr>
        <w:ind w:firstLine="720"/>
        <w:rPr>
          <w:rFonts w:ascii="Arial" w:hAnsi="Arial" w:cs="Arial"/>
        </w:rPr>
      </w:pPr>
      <w:r>
        <w:rPr>
          <w:rFonts w:ascii="Arial" w:hAnsi="Arial" w:cs="Arial"/>
        </w:rPr>
        <w:t>Name the associations and show the multiplicity.</w:t>
      </w:r>
    </w:p>
    <w:p w:rsidR="00472852" w:rsidRDefault="00847928">
      <w:pPr>
        <w:ind w:firstLine="720"/>
        <w:rPr>
          <w:rFonts w:ascii="Arial" w:hAnsi="Arial" w:cs="Arial"/>
        </w:rPr>
      </w:pPr>
      <w:r>
        <w:rPr>
          <w:rFonts w:ascii="Arial" w:hAnsi="Arial" w:cs="Arial"/>
        </w:rPr>
        <w:t>Detail the important attributes for the classes.</w:t>
      </w:r>
    </w:p>
    <w:p w:rsidR="00472852" w:rsidRDefault="00472852">
      <w:pPr>
        <w:rPr>
          <w:rFonts w:ascii="Arial" w:hAnsi="Arial" w:cs="Arial"/>
        </w:rPr>
        <w:sectPr w:rsidR="00472852">
          <w:headerReference w:type="default" r:id="rId8"/>
          <w:pgSz w:w="11906" w:h="16838"/>
          <w:pgMar w:top="624" w:right="1440" w:bottom="284" w:left="1440" w:header="567" w:footer="0" w:gutter="0"/>
          <w:cols w:space="720"/>
          <w:formProt w:val="0"/>
          <w:docGrid w:linePitch="360"/>
        </w:sectPr>
      </w:pPr>
    </w:p>
    <w:p w:rsidR="00472852" w:rsidRDefault="00472852">
      <w:pPr>
        <w:spacing w:after="200" w:line="276" w:lineRule="auto"/>
        <w:rPr>
          <w:rFonts w:ascii="Arial" w:hAnsi="Arial" w:cs="Arial"/>
          <w:b/>
          <w:sz w:val="28"/>
          <w:szCs w:val="28"/>
        </w:rPr>
      </w:pPr>
    </w:p>
    <w:p w:rsidR="00472852" w:rsidRDefault="00847928">
      <w:pPr>
        <w:rPr>
          <w:rFonts w:ascii="Arial" w:hAnsi="Arial" w:cs="Arial"/>
          <w:b/>
          <w:sz w:val="28"/>
          <w:szCs w:val="28"/>
        </w:rPr>
      </w:pPr>
      <w:r>
        <w:rPr>
          <w:rFonts w:ascii="Arial" w:hAnsi="Arial" w:cs="Arial"/>
          <w:b/>
          <w:sz w:val="28"/>
          <w:szCs w:val="28"/>
        </w:rPr>
        <w:t>Appendix B</w:t>
      </w:r>
    </w:p>
    <w:p w:rsidR="00472852" w:rsidRDefault="00472852">
      <w:pPr>
        <w:rPr>
          <w:color w:val="FF0000"/>
        </w:rPr>
      </w:pPr>
    </w:p>
    <w:tbl>
      <w:tblPr>
        <w:tblW w:w="14596" w:type="dxa"/>
        <w:tblLook w:val="0000" w:firstRow="0" w:lastRow="0" w:firstColumn="0" w:lastColumn="0" w:noHBand="0" w:noVBand="0"/>
      </w:tblPr>
      <w:tblGrid>
        <w:gridCol w:w="1837"/>
        <w:gridCol w:w="2268"/>
        <w:gridCol w:w="2691"/>
        <w:gridCol w:w="2410"/>
        <w:gridCol w:w="2690"/>
        <w:gridCol w:w="2700"/>
      </w:tblGrid>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Criteria</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Fail (&lt; 40)</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Pass (40 – 49)</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Pass (50 – 59)</w:t>
            </w: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Merit (60 – 69)</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b/>
                <w:sz w:val="20"/>
              </w:rPr>
            </w:pPr>
            <w:r>
              <w:rPr>
                <w:b/>
                <w:sz w:val="20"/>
              </w:rPr>
              <w:t>Distinction (70 +)</w:t>
            </w:r>
          </w:p>
        </w:tc>
      </w:tr>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Class Diagram</w:t>
            </w:r>
          </w:p>
          <w:p w:rsidR="00472852" w:rsidRDefault="00472852">
            <w:pPr>
              <w:rPr>
                <w:sz w:val="20"/>
                <w:szCs w:val="20"/>
              </w:rPr>
            </w:pPr>
          </w:p>
          <w:p w:rsidR="00472852" w:rsidRDefault="00472852">
            <w:pPr>
              <w:rPr>
                <w:sz w:val="20"/>
                <w:szCs w:val="20"/>
              </w:rPr>
            </w:pPr>
          </w:p>
          <w:p w:rsidR="00472852" w:rsidRDefault="00472852">
            <w:pPr>
              <w:rPr>
                <w:sz w:val="20"/>
                <w:szCs w:val="20"/>
              </w:rPr>
            </w:pPr>
          </w:p>
          <w:p w:rsidR="00472852" w:rsidRDefault="00847928">
            <w:pPr>
              <w:jc w:val="right"/>
              <w:rPr>
                <w:sz w:val="20"/>
                <w:szCs w:val="20"/>
              </w:rPr>
            </w:pPr>
            <w:r>
              <w:rPr>
                <w:sz w:val="20"/>
                <w:szCs w:val="20"/>
              </w:rPr>
              <w:t>/60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Class model severely deficient in entity classes.</w:t>
            </w:r>
          </w:p>
          <w:p w:rsidR="00472852" w:rsidRDefault="00847928">
            <w:pPr>
              <w:rPr>
                <w:rFonts w:cstheme="minorHAnsi"/>
                <w:sz w:val="20"/>
                <w:szCs w:val="20"/>
              </w:rPr>
            </w:pPr>
            <w:r>
              <w:rPr>
                <w:rFonts w:cstheme="minorHAnsi"/>
                <w:sz w:val="20"/>
                <w:szCs w:val="20"/>
              </w:rPr>
              <w:t>Multiplicities incorrect on most relationships.</w:t>
            </w:r>
          </w:p>
          <w:p w:rsidR="00472852" w:rsidRDefault="00472852">
            <w:pPr>
              <w:rPr>
                <w:sz w:val="20"/>
              </w:rPr>
            </w:pP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Reasonably sound class model with some omissions and errors.</w:t>
            </w:r>
          </w:p>
          <w:p w:rsidR="00472852" w:rsidRDefault="00847928">
            <w:pPr>
              <w:rPr>
                <w:rFonts w:cstheme="minorHAnsi"/>
                <w:sz w:val="20"/>
                <w:szCs w:val="20"/>
              </w:rPr>
            </w:pPr>
            <w:r>
              <w:rPr>
                <w:rFonts w:cstheme="minorHAnsi"/>
                <w:sz w:val="20"/>
                <w:szCs w:val="20"/>
              </w:rPr>
              <w:t>Multiplicities incorrect on many relationships.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Good class model with most appropriate classes, associations and multiplicities. </w:t>
            </w:r>
          </w:p>
          <w:p w:rsidR="00472852" w:rsidRDefault="00472852">
            <w:pPr>
              <w:rPr>
                <w:sz w:val="20"/>
              </w:rPr>
            </w:pP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Good class model with most appropriate classes, associations and multiplicities. </w:t>
            </w:r>
          </w:p>
          <w:p w:rsidR="00472852" w:rsidRDefault="00472852">
            <w:pPr>
              <w:rPr>
                <w:sz w:val="20"/>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Very good class diagram with most/all appropriate classes, associations and multiplicities. </w:t>
            </w:r>
          </w:p>
        </w:tc>
      </w:tr>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Attributes        /12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Class model severely deficient in attributes. </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Some attributes identified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good representative set of attributes identified. </w:t>
            </w: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good representative set of attributes identified.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very good representative set of attributes for the classes. </w:t>
            </w:r>
          </w:p>
        </w:tc>
      </w:tr>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Operations     /18</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Class model severely deficient in operations. </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Some operations identified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good representative set of operations identified. </w:t>
            </w: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good representative set operations identified.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rFonts w:cstheme="minorHAnsi"/>
                <w:sz w:val="20"/>
                <w:szCs w:val="20"/>
              </w:rPr>
            </w:pPr>
            <w:r>
              <w:rPr>
                <w:rFonts w:cstheme="minorHAnsi"/>
                <w:sz w:val="20"/>
                <w:szCs w:val="20"/>
              </w:rPr>
              <w:t xml:space="preserve">A very good representative set of operations for the classes. </w:t>
            </w:r>
          </w:p>
        </w:tc>
      </w:tr>
      <w:tr w:rsidR="00472852">
        <w:tc>
          <w:tcPr>
            <w:tcW w:w="1836"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Assumptions</w:t>
            </w:r>
          </w:p>
          <w:p w:rsidR="00472852" w:rsidRDefault="00847928">
            <w:pPr>
              <w:jc w:val="right"/>
              <w:rPr>
                <w:sz w:val="20"/>
                <w:szCs w:val="20"/>
              </w:rPr>
            </w:pPr>
            <w:r>
              <w:rPr>
                <w:sz w:val="20"/>
                <w:szCs w:val="20"/>
              </w:rPr>
              <w:t>/10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 xml:space="preserve">Few or no assumptions that demonstrate a lack of understanding of the scenario and </w:t>
            </w:r>
            <w:proofErr w:type="gramStart"/>
            <w:r>
              <w:rPr>
                <w:rFonts w:cstheme="minorHAnsi"/>
                <w:sz w:val="20"/>
                <w:szCs w:val="20"/>
              </w:rPr>
              <w:t>real world</w:t>
            </w:r>
            <w:proofErr w:type="gramEnd"/>
            <w:r>
              <w:rPr>
                <w:rFonts w:cstheme="minorHAnsi"/>
                <w:sz w:val="20"/>
                <w:szCs w:val="20"/>
              </w:rPr>
              <w:t xml:space="preserve"> issues.</w:t>
            </w:r>
          </w:p>
        </w:tc>
        <w:tc>
          <w:tcPr>
            <w:tcW w:w="2691"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 xml:space="preserve">Some assumptions that demonstrate a reasonable understanding of the scenario and </w:t>
            </w:r>
            <w:proofErr w:type="gramStart"/>
            <w:r>
              <w:rPr>
                <w:rFonts w:cstheme="minorHAnsi"/>
                <w:sz w:val="20"/>
                <w:szCs w:val="20"/>
              </w:rPr>
              <w:t>real world</w:t>
            </w:r>
            <w:proofErr w:type="gramEnd"/>
            <w:r>
              <w:rPr>
                <w:rFonts w:cstheme="minorHAnsi"/>
                <w:sz w:val="20"/>
                <w:szCs w:val="20"/>
              </w:rPr>
              <w:t xml:space="preserve"> issues.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sz w:val="20"/>
                <w:szCs w:val="20"/>
              </w:rPr>
              <w:t>Some reasonable assumptions made.</w:t>
            </w:r>
          </w:p>
        </w:tc>
        <w:tc>
          <w:tcPr>
            <w:tcW w:w="269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 xml:space="preserve">Clearly documented assumptions that demonstrate a good understanding of the scenario and </w:t>
            </w:r>
            <w:proofErr w:type="gramStart"/>
            <w:r>
              <w:rPr>
                <w:rFonts w:cstheme="minorHAnsi"/>
                <w:sz w:val="20"/>
                <w:szCs w:val="20"/>
              </w:rPr>
              <w:t>real world</w:t>
            </w:r>
            <w:proofErr w:type="gramEnd"/>
            <w:r>
              <w:rPr>
                <w:rFonts w:cstheme="minorHAnsi"/>
                <w:sz w:val="20"/>
                <w:szCs w:val="20"/>
              </w:rPr>
              <w:t xml:space="preserve"> issues.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472852" w:rsidRDefault="00847928">
            <w:pPr>
              <w:rPr>
                <w:sz w:val="20"/>
                <w:szCs w:val="20"/>
              </w:rPr>
            </w:pPr>
            <w:r>
              <w:rPr>
                <w:rFonts w:cstheme="minorHAnsi"/>
                <w:sz w:val="20"/>
                <w:szCs w:val="20"/>
              </w:rPr>
              <w:t xml:space="preserve">Clearly documented assumptions that demonstrate a very good understanding of the scenario and </w:t>
            </w:r>
            <w:proofErr w:type="gramStart"/>
            <w:r>
              <w:rPr>
                <w:rFonts w:cstheme="minorHAnsi"/>
                <w:sz w:val="20"/>
                <w:szCs w:val="20"/>
              </w:rPr>
              <w:t>real world</w:t>
            </w:r>
            <w:proofErr w:type="gramEnd"/>
            <w:r>
              <w:rPr>
                <w:rFonts w:cstheme="minorHAnsi"/>
                <w:sz w:val="20"/>
                <w:szCs w:val="20"/>
              </w:rPr>
              <w:t xml:space="preserve"> issues.</w:t>
            </w:r>
          </w:p>
        </w:tc>
      </w:tr>
    </w:tbl>
    <w:p w:rsidR="00472852" w:rsidRDefault="00472852">
      <w:pPr>
        <w:rPr>
          <w:color w:val="FF0000"/>
        </w:rPr>
      </w:pPr>
    </w:p>
    <w:p w:rsidR="00472852" w:rsidRDefault="00472852">
      <w:pPr>
        <w:rPr>
          <w:color w:val="FF0000"/>
        </w:rPr>
      </w:pPr>
    </w:p>
    <w:p w:rsidR="00472852" w:rsidRDefault="00472852">
      <w:pPr>
        <w:rPr>
          <w:color w:val="FF0000"/>
        </w:rPr>
      </w:pPr>
    </w:p>
    <w:p w:rsidR="00472852" w:rsidRDefault="00472852">
      <w:pPr>
        <w:rPr>
          <w:rFonts w:ascii="Arial" w:hAnsi="Arial"/>
        </w:rPr>
      </w:pPr>
    </w:p>
    <w:p w:rsidR="00472852" w:rsidRDefault="00472852">
      <w:pPr>
        <w:rPr>
          <w:color w:val="FF0000"/>
        </w:rPr>
      </w:pPr>
    </w:p>
    <w:p w:rsidR="00472852" w:rsidRDefault="00472852">
      <w:pPr>
        <w:rPr>
          <w:color w:val="FF0000"/>
        </w:rPr>
      </w:pPr>
    </w:p>
    <w:p w:rsidR="00472852" w:rsidRDefault="00472852">
      <w:pPr>
        <w:rPr>
          <w:color w:val="FF0000"/>
        </w:rPr>
      </w:pPr>
    </w:p>
    <w:p w:rsidR="00472852" w:rsidRDefault="00472852">
      <w:pPr>
        <w:rPr>
          <w:color w:val="FF0000"/>
        </w:rPr>
      </w:pPr>
    </w:p>
    <w:p w:rsidR="00472852" w:rsidRDefault="00472852">
      <w:pPr>
        <w:rPr>
          <w:color w:val="FF0000"/>
        </w:rPr>
      </w:pPr>
    </w:p>
    <w:p w:rsidR="00472852" w:rsidRDefault="00472852"/>
    <w:sectPr w:rsidR="00472852">
      <w:headerReference w:type="default" r:id="rId9"/>
      <w:pgSz w:w="16838" w:h="11906" w:orient="landscape"/>
      <w:pgMar w:top="1440" w:right="284" w:bottom="1440" w:left="284" w:header="56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B94" w:rsidRDefault="008A0B94">
      <w:r>
        <w:separator/>
      </w:r>
    </w:p>
  </w:endnote>
  <w:endnote w:type="continuationSeparator" w:id="0">
    <w:p w:rsidR="008A0B94" w:rsidRDefault="008A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B94" w:rsidRDefault="008A0B94">
      <w:r>
        <w:separator/>
      </w:r>
    </w:p>
  </w:footnote>
  <w:footnote w:type="continuationSeparator" w:id="0">
    <w:p w:rsidR="008A0B94" w:rsidRDefault="008A0B94">
      <w:r>
        <w:continuationSeparator/>
      </w:r>
    </w:p>
  </w:footnote>
  <w:footnote w:id="1">
    <w:p w:rsidR="00472852" w:rsidRDefault="00847928">
      <w:pPr>
        <w:pStyle w:val="FootnoteText"/>
      </w:pPr>
      <w:r>
        <w:rPr>
          <w:rStyle w:val="FootnoteCharacters"/>
        </w:rPr>
        <w:footnoteRef/>
      </w:r>
      <w:r>
        <w:rPr>
          <w:rFonts w:ascii="Arial" w:hAnsi="Arial" w:cs="Arial"/>
          <w:sz w:val="16"/>
          <w:szCs w:val="16"/>
          <w:lang w:val="en-US"/>
        </w:rPr>
        <w:t>University Academic Integrity Regulations</w:t>
      </w:r>
    </w:p>
  </w:footnote>
  <w:footnote w:id="2">
    <w:p w:rsidR="00472852" w:rsidRDefault="00847928">
      <w:pPr>
        <w:pStyle w:val="FootnoteText"/>
      </w:pPr>
      <w:r>
        <w:rPr>
          <w:rStyle w:val="FootnoteCharacters"/>
        </w:rPr>
        <w:footnoteRef/>
      </w:r>
      <w:r>
        <w:rPr>
          <w:rFonts w:ascii="Arial" w:hAnsi="Arial" w:cs="Arial"/>
          <w:sz w:val="16"/>
          <w:szCs w:val="16"/>
        </w:rPr>
        <w:t xml:space="preserve"> Information on exclusions to this rule is </w:t>
      </w:r>
      <w:proofErr w:type="spellStart"/>
      <w:r>
        <w:rPr>
          <w:rFonts w:ascii="Arial" w:hAnsi="Arial" w:cs="Arial"/>
          <w:sz w:val="16"/>
          <w:szCs w:val="16"/>
        </w:rPr>
        <w:t>availablefrom</w:t>
      </w:r>
      <w:proofErr w:type="spellEnd"/>
      <w:r>
        <w:rPr>
          <w:rFonts w:ascii="Arial" w:hAnsi="Arial" w:cs="Arial"/>
          <w:sz w:val="16"/>
          <w:szCs w:val="16"/>
        </w:rPr>
        <w:t xml:space="preserve"> Campus Advice Shops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52" w:rsidRDefault="00472852">
    <w:pPr>
      <w:pStyle w:val="Header"/>
    </w:pPr>
  </w:p>
  <w:p w:rsidR="00472852" w:rsidRDefault="004728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852" w:rsidRDefault="00472852">
    <w:pPr>
      <w:pStyle w:val="Header"/>
    </w:pPr>
  </w:p>
  <w:p w:rsidR="00472852" w:rsidRDefault="004728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852"/>
    <w:rsid w:val="00472852"/>
    <w:rsid w:val="006A70DE"/>
    <w:rsid w:val="006B2CC9"/>
    <w:rsid w:val="00847928"/>
    <w:rsid w:val="008A0B94"/>
    <w:rsid w:val="009F2BE2"/>
    <w:rsid w:val="00D718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09454-F6E3-4E60-816B-29682DEA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rPr>
      <w:rFonts w:ascii="Calibri" w:eastAsiaTheme="minorEastAsia"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BF1E7A"/>
    <w:rPr>
      <w:rFonts w:eastAsiaTheme="minorEastAsia"/>
      <w:sz w:val="24"/>
      <w:szCs w:val="24"/>
    </w:rPr>
  </w:style>
  <w:style w:type="character" w:customStyle="1" w:styleId="FootnoteCharacters">
    <w:name w:val="Footnote Characters"/>
    <w:basedOn w:val="DefaultParagraphFont"/>
    <w:uiPriority w:val="99"/>
    <w:unhideWhenUsed/>
    <w:qFormat/>
    <w:rsid w:val="00BF1E7A"/>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qFormat/>
    <w:rsid w:val="00EC38F5"/>
    <w:rPr>
      <w:sz w:val="16"/>
      <w:szCs w:val="16"/>
    </w:rPr>
  </w:style>
  <w:style w:type="character" w:customStyle="1" w:styleId="CommentTextChar">
    <w:name w:val="Comment Text Char"/>
    <w:basedOn w:val="DefaultParagraphFont"/>
    <w:link w:val="CommentText"/>
    <w:uiPriority w:val="99"/>
    <w:semiHidden/>
    <w:qFormat/>
    <w:rsid w:val="00EC38F5"/>
    <w:rPr>
      <w:rFonts w:eastAsiaTheme="minorEastAsia"/>
      <w:sz w:val="20"/>
      <w:szCs w:val="20"/>
    </w:rPr>
  </w:style>
  <w:style w:type="character" w:customStyle="1" w:styleId="CommentSubjectChar">
    <w:name w:val="Comment Subject Char"/>
    <w:basedOn w:val="CommentTextChar"/>
    <w:link w:val="CommentSubject"/>
    <w:uiPriority w:val="99"/>
    <w:semiHidden/>
    <w:qFormat/>
    <w:rsid w:val="00EC38F5"/>
    <w:rPr>
      <w:rFonts w:eastAsiaTheme="minorEastAsia"/>
      <w:b/>
      <w:bCs/>
      <w:sz w:val="20"/>
      <w:szCs w:val="20"/>
    </w:rPr>
  </w:style>
  <w:style w:type="character" w:customStyle="1" w:styleId="BalloonTextChar">
    <w:name w:val="Balloon Text Char"/>
    <w:basedOn w:val="DefaultParagraphFont"/>
    <w:link w:val="BalloonText"/>
    <w:uiPriority w:val="99"/>
    <w:semiHidden/>
    <w:qFormat/>
    <w:rsid w:val="00EC38F5"/>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913E40"/>
    <w:rPr>
      <w:rFonts w:eastAsiaTheme="minorEastAsia"/>
      <w:sz w:val="24"/>
      <w:szCs w:val="24"/>
    </w:rPr>
  </w:style>
  <w:style w:type="character" w:customStyle="1" w:styleId="FooterChar">
    <w:name w:val="Footer Char"/>
    <w:basedOn w:val="DefaultParagraphFont"/>
    <w:link w:val="Footer"/>
    <w:uiPriority w:val="99"/>
    <w:qFormat/>
    <w:rsid w:val="00913E40"/>
    <w:rPr>
      <w:rFonts w:eastAsiaTheme="minorEastAsia"/>
      <w:sz w:val="24"/>
      <w:szCs w:val="24"/>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rFonts w:ascii="Arial" w:eastAsiaTheme="minorEastAsia" w:hAnsi="Arial"/>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BF1E7A"/>
    <w:pPr>
      <w:ind w:left="720"/>
      <w:contextualSpacing/>
    </w:pPr>
  </w:style>
  <w:style w:type="paragraph" w:styleId="FootnoteText">
    <w:name w:val="footnote text"/>
    <w:basedOn w:val="Normal"/>
    <w:link w:val="FootnoteTextChar"/>
    <w:uiPriority w:val="99"/>
    <w:unhideWhenUsed/>
    <w:rsid w:val="00BF1E7A"/>
  </w:style>
  <w:style w:type="paragraph" w:styleId="CommentText">
    <w:name w:val="annotation text"/>
    <w:basedOn w:val="Normal"/>
    <w:link w:val="CommentTextChar"/>
    <w:uiPriority w:val="99"/>
    <w:semiHidden/>
    <w:unhideWhenUsed/>
    <w:qFormat/>
    <w:rsid w:val="00EC38F5"/>
    <w:rPr>
      <w:sz w:val="20"/>
      <w:szCs w:val="20"/>
    </w:rPr>
  </w:style>
  <w:style w:type="paragraph" w:styleId="CommentSubject">
    <w:name w:val="annotation subject"/>
    <w:basedOn w:val="CommentText"/>
    <w:next w:val="CommentText"/>
    <w:link w:val="CommentSubjectChar"/>
    <w:uiPriority w:val="99"/>
    <w:semiHidden/>
    <w:unhideWhenUsed/>
    <w:qFormat/>
    <w:rsid w:val="00EC38F5"/>
    <w:rPr>
      <w:b/>
      <w:bCs/>
    </w:rPr>
  </w:style>
  <w:style w:type="paragraph" w:styleId="BalloonText">
    <w:name w:val="Balloon Text"/>
    <w:basedOn w:val="Normal"/>
    <w:link w:val="BalloonTextChar"/>
    <w:uiPriority w:val="99"/>
    <w:semiHidden/>
    <w:unhideWhenUsed/>
    <w:qFormat/>
    <w:rsid w:val="00EC38F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13E40"/>
    <w:pPr>
      <w:tabs>
        <w:tab w:val="center" w:pos="4513"/>
        <w:tab w:val="right" w:pos="9026"/>
      </w:tabs>
    </w:pPr>
  </w:style>
  <w:style w:type="paragraph" w:styleId="Footer">
    <w:name w:val="footer"/>
    <w:basedOn w:val="Normal"/>
    <w:link w:val="FooterChar"/>
    <w:uiPriority w:val="99"/>
    <w:unhideWhenUsed/>
    <w:rsid w:val="00913E40"/>
    <w:pPr>
      <w:tabs>
        <w:tab w:val="center" w:pos="4513"/>
        <w:tab w:val="right" w:pos="9026"/>
      </w:tabs>
    </w:pPr>
  </w:style>
  <w:style w:type="table" w:styleId="TableGrid">
    <w:name w:val="Table Grid"/>
    <w:basedOn w:val="TableNormal"/>
    <w:rsid w:val="00BF1E7A"/>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icis.glam.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Smedley</dc:creator>
  <dc:description/>
  <cp:lastModifiedBy>Baber M (FCES)</cp:lastModifiedBy>
  <cp:revision>10</cp:revision>
  <cp:lastPrinted>2017-09-21T08:14:00Z</cp:lastPrinted>
  <dcterms:created xsi:type="dcterms:W3CDTF">2019-09-18T10:35:00Z</dcterms:created>
  <dcterms:modified xsi:type="dcterms:W3CDTF">2020-01-02T10:50:00Z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Wales, Newport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